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7B86" w:rsidRDefault="00867B86" w14:paraId="00000001" w14:textId="77777777">
      <w:pPr>
        <w:pStyle w:val="Heading3"/>
        <w:spacing w:before="200" w:after="0" w:line="240" w:lineRule="auto"/>
        <w:jc w:val="center"/>
        <w:rPr>
          <w:rFonts w:ascii="Times New Roman" w:hAnsi="Times New Roman" w:eastAsia="Times New Roman" w:cs="Times New Roman"/>
          <w:b/>
          <w:color w:val="000000"/>
          <w:sz w:val="24"/>
          <w:szCs w:val="24"/>
        </w:rPr>
      </w:pPr>
      <w:bookmarkStart w:name="_c7zlcsexcppa" w:colFirst="0" w:colLast="0" w:id="0"/>
      <w:bookmarkEnd w:id="0"/>
    </w:p>
    <w:p w:rsidR="00867B86" w:rsidRDefault="00867B86" w14:paraId="00000002" w14:textId="77777777">
      <w:pPr>
        <w:spacing w:line="360" w:lineRule="auto"/>
        <w:rPr>
          <w:rFonts w:ascii="Times New Roman" w:hAnsi="Times New Roman" w:eastAsia="Times New Roman" w:cs="Times New Roman"/>
          <w:sz w:val="24"/>
          <w:szCs w:val="24"/>
        </w:rPr>
      </w:pPr>
    </w:p>
    <w:p w:rsidR="00867B86" w:rsidRDefault="00867B86" w14:paraId="00000003" w14:textId="77777777">
      <w:pPr>
        <w:spacing w:line="360" w:lineRule="auto"/>
        <w:rPr>
          <w:rFonts w:ascii="Times New Roman" w:hAnsi="Times New Roman" w:eastAsia="Times New Roman" w:cs="Times New Roman"/>
          <w:sz w:val="24"/>
          <w:szCs w:val="24"/>
        </w:rPr>
      </w:pPr>
    </w:p>
    <w:p w:rsidR="00867B86" w:rsidRDefault="00867B86" w14:paraId="00000004" w14:textId="77777777">
      <w:pPr>
        <w:spacing w:line="360" w:lineRule="auto"/>
        <w:rPr>
          <w:rFonts w:ascii="Times New Roman" w:hAnsi="Times New Roman" w:eastAsia="Times New Roman" w:cs="Times New Roman"/>
          <w:sz w:val="24"/>
          <w:szCs w:val="24"/>
        </w:rPr>
      </w:pPr>
    </w:p>
    <w:p w:rsidR="00867B86" w:rsidRDefault="00867B86" w14:paraId="00000005" w14:textId="77777777">
      <w:pPr>
        <w:spacing w:line="360" w:lineRule="auto"/>
        <w:rPr>
          <w:rFonts w:ascii="Times New Roman" w:hAnsi="Times New Roman" w:eastAsia="Times New Roman" w:cs="Times New Roman"/>
          <w:sz w:val="24"/>
          <w:szCs w:val="24"/>
        </w:rPr>
      </w:pPr>
    </w:p>
    <w:p w:rsidR="00867B86" w:rsidRDefault="00867B86" w14:paraId="00000006" w14:textId="77777777">
      <w:pPr>
        <w:spacing w:line="360" w:lineRule="auto"/>
        <w:rPr>
          <w:rFonts w:ascii="Times New Roman" w:hAnsi="Times New Roman" w:eastAsia="Times New Roman" w:cs="Times New Roman"/>
          <w:sz w:val="24"/>
          <w:szCs w:val="24"/>
        </w:rPr>
      </w:pPr>
    </w:p>
    <w:p w:rsidR="00867B86" w:rsidRDefault="00867B86" w14:paraId="00000007" w14:textId="77777777">
      <w:pPr>
        <w:spacing w:line="360" w:lineRule="auto"/>
        <w:rPr>
          <w:rFonts w:ascii="Times New Roman" w:hAnsi="Times New Roman" w:eastAsia="Times New Roman" w:cs="Times New Roman"/>
          <w:sz w:val="24"/>
          <w:szCs w:val="24"/>
        </w:rPr>
      </w:pPr>
    </w:p>
    <w:p w:rsidR="00867B86" w:rsidRDefault="00CE436D" w14:paraId="00000008" w14:textId="77777777">
      <w:pPr>
        <w:pStyle w:val="Title"/>
        <w:spacing w:line="240" w:lineRule="auto"/>
        <w:jc w:val="center"/>
        <w:rPr>
          <w:rFonts w:ascii="Times New Roman" w:hAnsi="Times New Roman" w:eastAsia="Times New Roman" w:cs="Times New Roman"/>
          <w:b/>
          <w:sz w:val="76"/>
          <w:szCs w:val="76"/>
        </w:rPr>
      </w:pPr>
      <w:bookmarkStart w:name="_rijpn06rfqv2" w:colFirst="0" w:colLast="0" w:id="1"/>
      <w:bookmarkEnd w:id="1"/>
      <w:r>
        <w:rPr>
          <w:rFonts w:ascii="Times New Roman" w:hAnsi="Times New Roman" w:eastAsia="Times New Roman" w:cs="Times New Roman"/>
          <w:b/>
          <w:sz w:val="76"/>
          <w:szCs w:val="76"/>
        </w:rPr>
        <w:t>A2 - Draft Study Instruments</w:t>
      </w:r>
    </w:p>
    <w:p w:rsidR="00867B86" w:rsidRDefault="00867B86" w14:paraId="00000009" w14:textId="77777777">
      <w:pPr>
        <w:pStyle w:val="Heading3"/>
        <w:spacing w:before="200" w:after="0" w:line="240" w:lineRule="auto"/>
        <w:jc w:val="center"/>
        <w:rPr>
          <w:rFonts w:ascii="Times New Roman" w:hAnsi="Times New Roman" w:eastAsia="Times New Roman" w:cs="Times New Roman"/>
          <w:b/>
          <w:color w:val="000000"/>
          <w:sz w:val="24"/>
          <w:szCs w:val="24"/>
        </w:rPr>
      </w:pPr>
      <w:bookmarkStart w:name="_s7zxta1ogca6" w:colFirst="0" w:colLast="0" w:id="2"/>
      <w:bookmarkEnd w:id="2"/>
    </w:p>
    <w:p w:rsidR="00867B86" w:rsidRDefault="00867B86" w14:paraId="0000000A" w14:textId="77777777">
      <w:pPr>
        <w:spacing w:line="360" w:lineRule="auto"/>
        <w:rPr>
          <w:rFonts w:ascii="Times New Roman" w:hAnsi="Times New Roman" w:eastAsia="Times New Roman" w:cs="Times New Roman"/>
          <w:sz w:val="24"/>
          <w:szCs w:val="24"/>
        </w:rPr>
      </w:pPr>
    </w:p>
    <w:p w:rsidR="00867B86" w:rsidRDefault="00867B86" w14:paraId="0000000B" w14:textId="77777777">
      <w:pPr>
        <w:spacing w:line="360" w:lineRule="auto"/>
        <w:rPr>
          <w:rFonts w:ascii="Times New Roman" w:hAnsi="Times New Roman" w:eastAsia="Times New Roman" w:cs="Times New Roman"/>
          <w:sz w:val="24"/>
          <w:szCs w:val="24"/>
        </w:rPr>
      </w:pPr>
    </w:p>
    <w:p w:rsidR="00867B86" w:rsidRDefault="00867B86" w14:paraId="0000000C" w14:textId="77777777">
      <w:pPr>
        <w:spacing w:line="360" w:lineRule="auto"/>
        <w:rPr>
          <w:rFonts w:ascii="Times New Roman" w:hAnsi="Times New Roman" w:eastAsia="Times New Roman" w:cs="Times New Roman"/>
          <w:sz w:val="24"/>
          <w:szCs w:val="24"/>
        </w:rPr>
      </w:pPr>
    </w:p>
    <w:p w:rsidR="00867B86" w:rsidRDefault="00867B86" w14:paraId="0000000D" w14:textId="77777777">
      <w:pPr>
        <w:spacing w:line="360" w:lineRule="auto"/>
        <w:rPr>
          <w:rFonts w:ascii="Times New Roman" w:hAnsi="Times New Roman" w:eastAsia="Times New Roman" w:cs="Times New Roman"/>
          <w:sz w:val="24"/>
          <w:szCs w:val="24"/>
        </w:rPr>
      </w:pPr>
    </w:p>
    <w:p w:rsidR="00867B86" w:rsidRDefault="00867B86" w14:paraId="0000000E" w14:textId="77777777">
      <w:pPr>
        <w:spacing w:line="360" w:lineRule="auto"/>
        <w:rPr>
          <w:rFonts w:ascii="Times New Roman" w:hAnsi="Times New Roman" w:eastAsia="Times New Roman" w:cs="Times New Roman"/>
          <w:sz w:val="24"/>
          <w:szCs w:val="24"/>
        </w:rPr>
      </w:pPr>
    </w:p>
    <w:p w:rsidR="00867B86" w:rsidRDefault="00867B86" w14:paraId="0000000F" w14:textId="77777777">
      <w:pPr>
        <w:spacing w:line="360" w:lineRule="auto"/>
        <w:rPr>
          <w:rFonts w:ascii="Times New Roman" w:hAnsi="Times New Roman" w:eastAsia="Times New Roman" w:cs="Times New Roman"/>
          <w:sz w:val="24"/>
          <w:szCs w:val="24"/>
        </w:rPr>
      </w:pPr>
    </w:p>
    <w:p w:rsidR="00867B86" w:rsidRDefault="00867B86" w14:paraId="00000010" w14:textId="77777777">
      <w:pPr>
        <w:spacing w:line="360" w:lineRule="auto"/>
        <w:rPr>
          <w:rFonts w:ascii="Times New Roman" w:hAnsi="Times New Roman" w:eastAsia="Times New Roman" w:cs="Times New Roman"/>
          <w:sz w:val="24"/>
          <w:szCs w:val="24"/>
        </w:rPr>
      </w:pPr>
    </w:p>
    <w:p w:rsidR="00867B86" w:rsidRDefault="00867B86" w14:paraId="00000011" w14:textId="77777777">
      <w:pPr>
        <w:spacing w:line="360" w:lineRule="auto"/>
        <w:rPr>
          <w:rFonts w:ascii="Times New Roman" w:hAnsi="Times New Roman" w:eastAsia="Times New Roman" w:cs="Times New Roman"/>
          <w:sz w:val="24"/>
          <w:szCs w:val="24"/>
        </w:rPr>
      </w:pPr>
    </w:p>
    <w:p w:rsidR="00867B86" w:rsidRDefault="00867B86" w14:paraId="00000012" w14:textId="77777777">
      <w:pPr>
        <w:spacing w:line="360" w:lineRule="auto"/>
        <w:rPr>
          <w:rFonts w:ascii="Times New Roman" w:hAnsi="Times New Roman" w:eastAsia="Times New Roman" w:cs="Times New Roman"/>
          <w:sz w:val="24"/>
          <w:szCs w:val="24"/>
        </w:rPr>
      </w:pPr>
    </w:p>
    <w:p w:rsidR="00867B86" w:rsidRDefault="00867B86" w14:paraId="00000013" w14:textId="77777777">
      <w:pPr>
        <w:spacing w:line="360" w:lineRule="auto"/>
        <w:rPr>
          <w:rFonts w:ascii="Times New Roman" w:hAnsi="Times New Roman" w:eastAsia="Times New Roman" w:cs="Times New Roman"/>
          <w:sz w:val="24"/>
          <w:szCs w:val="24"/>
        </w:rPr>
      </w:pPr>
    </w:p>
    <w:p w:rsidR="00867B86" w:rsidRDefault="00867B86" w14:paraId="00000014" w14:textId="77777777">
      <w:pPr>
        <w:spacing w:line="360" w:lineRule="auto"/>
        <w:rPr>
          <w:rFonts w:ascii="Times New Roman" w:hAnsi="Times New Roman" w:eastAsia="Times New Roman" w:cs="Times New Roman"/>
          <w:sz w:val="24"/>
          <w:szCs w:val="24"/>
        </w:rPr>
      </w:pPr>
    </w:p>
    <w:p w:rsidR="00867B86" w:rsidRDefault="00867B86" w14:paraId="00000015" w14:textId="77777777">
      <w:pPr>
        <w:spacing w:line="360" w:lineRule="auto"/>
        <w:rPr>
          <w:rFonts w:ascii="Times New Roman" w:hAnsi="Times New Roman" w:eastAsia="Times New Roman" w:cs="Times New Roman"/>
          <w:sz w:val="24"/>
          <w:szCs w:val="24"/>
        </w:rPr>
      </w:pPr>
    </w:p>
    <w:p w:rsidR="00867B86" w:rsidRDefault="00867B86" w14:paraId="00000016" w14:textId="77777777">
      <w:pPr>
        <w:spacing w:line="360" w:lineRule="auto"/>
        <w:rPr>
          <w:rFonts w:ascii="Times New Roman" w:hAnsi="Times New Roman" w:eastAsia="Times New Roman" w:cs="Times New Roman"/>
        </w:rPr>
      </w:pPr>
    </w:p>
    <w:p w:rsidR="00867B86" w:rsidRDefault="00CE436D" w14:paraId="00000017"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Tutorial Letter: B</w:t>
      </w:r>
    </w:p>
    <w:p w:rsidR="00867B86" w:rsidRDefault="00CE436D" w14:paraId="00000018"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Group Number: 05</w:t>
      </w:r>
    </w:p>
    <w:p w:rsidR="00867B86" w:rsidRDefault="00CE436D" w14:paraId="00000019"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Group Name: Cool Health Guides</w:t>
      </w:r>
    </w:p>
    <w:p w:rsidR="00867B86" w:rsidRDefault="00CE436D" w14:paraId="0000001A"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Group Members: CHEN, Yuxin (Katy) | HOSSAIN, </w:t>
      </w:r>
      <w:proofErr w:type="spellStart"/>
      <w:r>
        <w:rPr>
          <w:rFonts w:ascii="Times New Roman" w:hAnsi="Times New Roman" w:eastAsia="Times New Roman" w:cs="Times New Roman"/>
          <w:sz w:val="24"/>
          <w:szCs w:val="24"/>
        </w:rPr>
        <w:t>Farin</w:t>
      </w:r>
      <w:proofErr w:type="spellEnd"/>
      <w:r>
        <w:rPr>
          <w:rFonts w:ascii="Times New Roman" w:hAnsi="Times New Roman" w:eastAsia="Times New Roman" w:cs="Times New Roman"/>
          <w:sz w:val="24"/>
          <w:szCs w:val="24"/>
        </w:rPr>
        <w:t xml:space="preserve"> </w:t>
      </w:r>
    </w:p>
    <w:p w:rsidR="00867B86" w:rsidRDefault="00867B86" w14:paraId="0000001B" w14:textId="77777777">
      <w:pPr>
        <w:spacing w:line="360" w:lineRule="auto"/>
        <w:rPr>
          <w:rFonts w:ascii="Times New Roman" w:hAnsi="Times New Roman" w:eastAsia="Times New Roman" w:cs="Times New Roman"/>
        </w:rPr>
      </w:pPr>
    </w:p>
    <w:p w:rsidR="00867B86" w:rsidRDefault="00867B86" w14:paraId="0000001C" w14:textId="77777777">
      <w:pPr>
        <w:spacing w:line="360" w:lineRule="auto"/>
        <w:rPr>
          <w:rFonts w:ascii="Times New Roman" w:hAnsi="Times New Roman" w:eastAsia="Times New Roman" w:cs="Times New Roman"/>
        </w:rPr>
      </w:pPr>
    </w:p>
    <w:p w:rsidR="00867B86" w:rsidRDefault="00CE436D" w14:paraId="0000001D" w14:textId="77777777">
      <w:pPr>
        <w:pStyle w:val="Heading3"/>
        <w:spacing w:before="200" w:after="0" w:line="240" w:lineRule="auto"/>
        <w:jc w:val="center"/>
        <w:rPr>
          <w:rFonts w:ascii="Times New Roman" w:hAnsi="Times New Roman" w:eastAsia="Times New Roman" w:cs="Times New Roman"/>
          <w:b/>
          <w:color w:val="000000"/>
        </w:rPr>
      </w:pPr>
      <w:bookmarkStart w:name="_n73elc9chatj" w:colFirst="0" w:colLast="0" w:id="3"/>
      <w:bookmarkEnd w:id="3"/>
      <w:r>
        <w:rPr>
          <w:rFonts w:ascii="Times New Roman" w:hAnsi="Times New Roman" w:eastAsia="Times New Roman" w:cs="Times New Roman"/>
          <w:b/>
          <w:color w:val="000000"/>
        </w:rPr>
        <w:lastRenderedPageBreak/>
        <w:t>TABLE OF CONTENTS</w:t>
      </w:r>
    </w:p>
    <w:sdt>
      <w:sdtPr>
        <w:id w:val="1348830113"/>
        <w:docPartObj>
          <w:docPartGallery w:val="Table of Contents"/>
          <w:docPartUnique/>
        </w:docPartObj>
      </w:sdtPr>
      <w:sdtEndPr/>
      <w:sdtContent>
        <w:p w:rsidR="00867B86" w:rsidRDefault="00CE436D" w14:paraId="0000001E" w14:textId="77777777">
          <w:pPr>
            <w:tabs>
              <w:tab w:val="right" w:pos="9360"/>
            </w:tabs>
            <w:spacing w:before="80" w:line="240" w:lineRule="auto"/>
            <w:rPr>
              <w:rFonts w:ascii="Times New Roman" w:hAnsi="Times New Roman" w:eastAsia="Times New Roman" w:cs="Times New Roman"/>
              <w:sz w:val="24"/>
              <w:szCs w:val="24"/>
            </w:rPr>
          </w:pPr>
          <w:r>
            <w:fldChar w:fldCharType="begin"/>
          </w:r>
          <w:r>
            <w:instrText xml:space="preserve"> TOC \h \u \z </w:instrText>
          </w:r>
          <w:r>
            <w:fldChar w:fldCharType="separate"/>
          </w:r>
          <w:hyperlink w:anchor="_n73elc9chatj">
            <w:r>
              <w:rPr>
                <w:rFonts w:ascii="Times New Roman" w:hAnsi="Times New Roman" w:eastAsia="Times New Roman" w:cs="Times New Roman"/>
                <w:sz w:val="24"/>
                <w:szCs w:val="24"/>
              </w:rPr>
              <w:t>TABLE OF CONTENTS</w:t>
            </w:r>
          </w:hyperlink>
          <w:r>
            <w:rPr>
              <w:rFonts w:ascii="Times New Roman" w:hAnsi="Times New Roman" w:eastAsia="Times New Roman" w:cs="Times New Roman"/>
              <w:sz w:val="24"/>
              <w:szCs w:val="24"/>
            </w:rPr>
            <w:tab/>
          </w:r>
          <w:r>
            <w:fldChar w:fldCharType="begin"/>
          </w:r>
          <w:r>
            <w:instrText xml:space="preserve"> PAGEREF _n73elc9chatj \h </w:instrText>
          </w:r>
          <w:r>
            <w:fldChar w:fldCharType="separate"/>
          </w:r>
          <w:r>
            <w:rPr>
              <w:rFonts w:ascii="Times New Roman" w:hAnsi="Times New Roman" w:eastAsia="Times New Roman" w:cs="Times New Roman"/>
              <w:b/>
              <w:sz w:val="24"/>
              <w:szCs w:val="24"/>
            </w:rPr>
            <w:t>2</w:t>
          </w:r>
          <w:r>
            <w:fldChar w:fldCharType="end"/>
          </w:r>
        </w:p>
        <w:p w:rsidR="00867B86" w:rsidRDefault="00CE436D" w14:paraId="0000001F" w14:textId="77777777">
          <w:pPr>
            <w:tabs>
              <w:tab w:val="right" w:pos="9360"/>
            </w:tabs>
            <w:spacing w:before="200" w:line="240" w:lineRule="auto"/>
            <w:rPr>
              <w:rFonts w:ascii="Times New Roman" w:hAnsi="Times New Roman" w:eastAsia="Times New Roman" w:cs="Times New Roman"/>
              <w:b/>
              <w:sz w:val="24"/>
              <w:szCs w:val="24"/>
            </w:rPr>
          </w:pPr>
          <w:hyperlink w:anchor="_pjlnapkczxpr">
            <w:r>
              <w:rPr>
                <w:rFonts w:ascii="Times New Roman" w:hAnsi="Times New Roman" w:eastAsia="Times New Roman" w:cs="Times New Roman"/>
                <w:b/>
                <w:sz w:val="24"/>
                <w:szCs w:val="24"/>
              </w:rPr>
              <w:t>Recruitment Plan</w:t>
            </w:r>
          </w:hyperlink>
          <w:r>
            <w:rPr>
              <w:rFonts w:ascii="Times New Roman" w:hAnsi="Times New Roman" w:eastAsia="Times New Roman" w:cs="Times New Roman"/>
              <w:b/>
              <w:sz w:val="24"/>
              <w:szCs w:val="24"/>
            </w:rPr>
            <w:tab/>
          </w:r>
          <w:r>
            <w:fldChar w:fldCharType="begin"/>
          </w:r>
          <w:r>
            <w:instrText xml:space="preserve"> PAGEREF _pjlnapkczxpr \h </w:instrText>
          </w:r>
          <w:r>
            <w:fldChar w:fldCharType="separate"/>
          </w:r>
          <w:r>
            <w:rPr>
              <w:rFonts w:ascii="Times New Roman" w:hAnsi="Times New Roman" w:eastAsia="Times New Roman" w:cs="Times New Roman"/>
              <w:b/>
              <w:sz w:val="24"/>
              <w:szCs w:val="24"/>
            </w:rPr>
            <w:t>3</w:t>
          </w:r>
          <w:r>
            <w:fldChar w:fldCharType="end"/>
          </w:r>
        </w:p>
        <w:p w:rsidR="00867B86" w:rsidRDefault="00CE436D" w14:paraId="00000020" w14:textId="77777777">
          <w:pPr>
            <w:tabs>
              <w:tab w:val="right" w:pos="9360"/>
            </w:tabs>
            <w:spacing w:before="200" w:line="240" w:lineRule="auto"/>
            <w:rPr>
              <w:rFonts w:ascii="Times New Roman" w:hAnsi="Times New Roman" w:eastAsia="Times New Roman" w:cs="Times New Roman"/>
              <w:b/>
              <w:sz w:val="24"/>
              <w:szCs w:val="24"/>
            </w:rPr>
          </w:pPr>
          <w:hyperlink w:anchor="_wiowlwd3llsi">
            <w:r>
              <w:rPr>
                <w:rFonts w:ascii="Times New Roman" w:hAnsi="Times New Roman" w:eastAsia="Times New Roman" w:cs="Times New Roman"/>
                <w:b/>
                <w:sz w:val="24"/>
                <w:szCs w:val="24"/>
              </w:rPr>
              <w:t>A2a Dra</w:t>
            </w:r>
            <w:r>
              <w:rPr>
                <w:rFonts w:ascii="Times New Roman" w:hAnsi="Times New Roman" w:eastAsia="Times New Roman" w:cs="Times New Roman"/>
                <w:b/>
                <w:sz w:val="24"/>
                <w:szCs w:val="24"/>
              </w:rPr>
              <w:t>ft Formative Research Study Instrument</w:t>
            </w:r>
          </w:hyperlink>
          <w:r>
            <w:rPr>
              <w:rFonts w:ascii="Times New Roman" w:hAnsi="Times New Roman" w:eastAsia="Times New Roman" w:cs="Times New Roman"/>
              <w:b/>
              <w:sz w:val="24"/>
              <w:szCs w:val="24"/>
            </w:rPr>
            <w:tab/>
          </w:r>
          <w:r>
            <w:fldChar w:fldCharType="begin"/>
          </w:r>
          <w:r>
            <w:instrText xml:space="preserve"> PAGEREF _wiowlwd3llsi \h </w:instrText>
          </w:r>
          <w:r>
            <w:fldChar w:fldCharType="separate"/>
          </w:r>
          <w:r>
            <w:rPr>
              <w:rFonts w:ascii="Times New Roman" w:hAnsi="Times New Roman" w:eastAsia="Times New Roman" w:cs="Times New Roman"/>
              <w:b/>
              <w:sz w:val="24"/>
              <w:szCs w:val="24"/>
            </w:rPr>
            <w:t>3</w:t>
          </w:r>
          <w:r>
            <w:fldChar w:fldCharType="end"/>
          </w:r>
        </w:p>
        <w:p w:rsidR="00867B86" w:rsidRDefault="00CE436D" w14:paraId="00000021" w14:textId="77777777">
          <w:pPr>
            <w:tabs>
              <w:tab w:val="right" w:pos="9360"/>
            </w:tabs>
            <w:spacing w:before="200" w:line="240" w:lineRule="auto"/>
            <w:rPr>
              <w:rFonts w:ascii="Times New Roman" w:hAnsi="Times New Roman" w:eastAsia="Times New Roman" w:cs="Times New Roman"/>
              <w:b/>
              <w:sz w:val="24"/>
              <w:szCs w:val="24"/>
            </w:rPr>
          </w:pPr>
          <w:hyperlink w:anchor="_e32bnbu5bium">
            <w:r>
              <w:rPr>
                <w:rFonts w:ascii="Times New Roman" w:hAnsi="Times New Roman" w:eastAsia="Times New Roman" w:cs="Times New Roman"/>
                <w:b/>
                <w:sz w:val="24"/>
                <w:szCs w:val="24"/>
              </w:rPr>
              <w:t>Appendix 1: Draft Formative Research Study Instrument - Yuxin</w:t>
            </w:r>
          </w:hyperlink>
          <w:r>
            <w:rPr>
              <w:rFonts w:ascii="Times New Roman" w:hAnsi="Times New Roman" w:eastAsia="Times New Roman" w:cs="Times New Roman"/>
              <w:b/>
              <w:sz w:val="24"/>
              <w:szCs w:val="24"/>
            </w:rPr>
            <w:tab/>
          </w:r>
          <w:r>
            <w:fldChar w:fldCharType="begin"/>
          </w:r>
          <w:r>
            <w:instrText xml:space="preserve"> PAGEREF _e32bnbu5bium </w:instrText>
          </w:r>
          <w:r>
            <w:instrText xml:space="preserve">\h </w:instrText>
          </w:r>
          <w:r>
            <w:fldChar w:fldCharType="separate"/>
          </w:r>
          <w:r>
            <w:rPr>
              <w:rFonts w:ascii="Times New Roman" w:hAnsi="Times New Roman" w:eastAsia="Times New Roman" w:cs="Times New Roman"/>
              <w:b/>
              <w:sz w:val="24"/>
              <w:szCs w:val="24"/>
            </w:rPr>
            <w:t>6</w:t>
          </w:r>
          <w:r>
            <w:fldChar w:fldCharType="end"/>
          </w:r>
        </w:p>
        <w:p w:rsidR="00867B86" w:rsidRDefault="00CE436D" w14:paraId="00000022" w14:textId="77777777">
          <w:pPr>
            <w:tabs>
              <w:tab w:val="right" w:pos="9360"/>
            </w:tabs>
            <w:spacing w:before="200" w:line="240" w:lineRule="auto"/>
            <w:rPr>
              <w:rFonts w:ascii="Times New Roman" w:hAnsi="Times New Roman" w:eastAsia="Times New Roman" w:cs="Times New Roman"/>
              <w:b/>
              <w:sz w:val="24"/>
              <w:szCs w:val="24"/>
            </w:rPr>
          </w:pPr>
          <w:hyperlink w:anchor="_wvxh8kb4sur7">
            <w:r>
              <w:rPr>
                <w:rFonts w:ascii="Times New Roman" w:hAnsi="Times New Roman" w:eastAsia="Times New Roman" w:cs="Times New Roman"/>
                <w:b/>
                <w:sz w:val="24"/>
                <w:szCs w:val="24"/>
              </w:rPr>
              <w:t>Appendix 1: Draft Formative Research Study Instrument - Farin</w:t>
            </w:r>
          </w:hyperlink>
          <w:r>
            <w:rPr>
              <w:rFonts w:ascii="Times New Roman" w:hAnsi="Times New Roman" w:eastAsia="Times New Roman" w:cs="Times New Roman"/>
              <w:b/>
              <w:sz w:val="24"/>
              <w:szCs w:val="24"/>
            </w:rPr>
            <w:tab/>
          </w:r>
          <w:r>
            <w:fldChar w:fldCharType="begin"/>
          </w:r>
          <w:r>
            <w:instrText xml:space="preserve"> PAGEREF _wvxh8kb4sur7 \h </w:instrText>
          </w:r>
          <w:r>
            <w:fldChar w:fldCharType="separate"/>
          </w:r>
          <w:r>
            <w:rPr>
              <w:rFonts w:ascii="Times New Roman" w:hAnsi="Times New Roman" w:eastAsia="Times New Roman" w:cs="Times New Roman"/>
              <w:b/>
              <w:sz w:val="24"/>
              <w:szCs w:val="24"/>
            </w:rPr>
            <w:t>8</w:t>
          </w:r>
          <w:r>
            <w:fldChar w:fldCharType="end"/>
          </w:r>
        </w:p>
        <w:p w:rsidR="00867B86" w:rsidRDefault="00CE436D" w14:paraId="00000023" w14:textId="77777777">
          <w:pPr>
            <w:tabs>
              <w:tab w:val="right" w:pos="9360"/>
            </w:tabs>
            <w:spacing w:before="200" w:line="240" w:lineRule="auto"/>
            <w:rPr>
              <w:rFonts w:ascii="Times New Roman" w:hAnsi="Times New Roman" w:eastAsia="Times New Roman" w:cs="Times New Roman"/>
              <w:b/>
              <w:sz w:val="24"/>
              <w:szCs w:val="24"/>
            </w:rPr>
          </w:pPr>
          <w:hyperlink w:anchor="_o552vydqyjmo">
            <w:r>
              <w:rPr>
                <w:rFonts w:ascii="Times New Roman" w:hAnsi="Times New Roman" w:eastAsia="Times New Roman" w:cs="Times New Roman"/>
                <w:b/>
                <w:sz w:val="24"/>
                <w:szCs w:val="24"/>
              </w:rPr>
              <w:t>Appendix 2: Research Protocol</w:t>
            </w:r>
          </w:hyperlink>
          <w:r>
            <w:rPr>
              <w:rFonts w:ascii="Times New Roman" w:hAnsi="Times New Roman" w:eastAsia="Times New Roman" w:cs="Times New Roman"/>
              <w:b/>
              <w:sz w:val="24"/>
              <w:szCs w:val="24"/>
            </w:rPr>
            <w:tab/>
          </w:r>
          <w:r>
            <w:fldChar w:fldCharType="begin"/>
          </w:r>
          <w:r>
            <w:instrText xml:space="preserve"> PAGEREF _o552vydqyjmo \h </w:instrText>
          </w:r>
          <w:r>
            <w:fldChar w:fldCharType="separate"/>
          </w:r>
          <w:r>
            <w:rPr>
              <w:rFonts w:ascii="Times New Roman" w:hAnsi="Times New Roman" w:eastAsia="Times New Roman" w:cs="Times New Roman"/>
              <w:b/>
              <w:sz w:val="24"/>
              <w:szCs w:val="24"/>
            </w:rPr>
            <w:t>10</w:t>
          </w:r>
          <w:r>
            <w:fldChar w:fldCharType="end"/>
          </w:r>
        </w:p>
        <w:p w:rsidR="00867B86" w:rsidRDefault="00CE436D" w14:paraId="00000024" w14:textId="77777777">
          <w:pPr>
            <w:tabs>
              <w:tab w:val="right" w:pos="9360"/>
            </w:tabs>
            <w:spacing w:before="200" w:after="80" w:line="240" w:lineRule="auto"/>
            <w:rPr>
              <w:rFonts w:ascii="Times New Roman" w:hAnsi="Times New Roman" w:eastAsia="Times New Roman" w:cs="Times New Roman"/>
              <w:sz w:val="24"/>
              <w:szCs w:val="24"/>
            </w:rPr>
          </w:pPr>
          <w:hyperlink w:anchor="_ps85ad9yymb9">
            <w:r w:rsidRPr="00CE436D">
              <w:rPr>
                <w:rFonts w:ascii="Times New Roman" w:hAnsi="Times New Roman" w:eastAsia="Times New Roman" w:cs="Times New Roman"/>
                <w:b/>
                <w:bCs/>
                <w:sz w:val="24"/>
                <w:szCs w:val="24"/>
              </w:rPr>
              <w:t>Appendix 2: Consent Form</w:t>
            </w:r>
          </w:hyperlink>
          <w:r>
            <w:rPr>
              <w:rFonts w:ascii="Times New Roman" w:hAnsi="Times New Roman" w:eastAsia="Times New Roman" w:cs="Times New Roman"/>
              <w:sz w:val="24"/>
              <w:szCs w:val="24"/>
            </w:rPr>
            <w:tab/>
          </w:r>
          <w:r>
            <w:fldChar w:fldCharType="begin"/>
          </w:r>
          <w:r>
            <w:instrText xml:space="preserve"> PAGEREF _ps85ad9yymb9 \h </w:instrText>
          </w:r>
          <w:r>
            <w:fldChar w:fldCharType="separate"/>
          </w:r>
          <w:r>
            <w:rPr>
              <w:rFonts w:ascii="Times New Roman" w:hAnsi="Times New Roman" w:eastAsia="Times New Roman" w:cs="Times New Roman"/>
              <w:b/>
              <w:sz w:val="24"/>
              <w:szCs w:val="24"/>
            </w:rPr>
            <w:t>12</w:t>
          </w:r>
          <w:r>
            <w:fldChar w:fldCharType="end"/>
          </w:r>
          <w:r>
            <w:fldChar w:fldCharType="end"/>
          </w:r>
        </w:p>
      </w:sdtContent>
    </w:sdt>
    <w:p w:rsidR="00867B86" w:rsidRDefault="00867B86" w14:paraId="00000025" w14:textId="77777777">
      <w:pPr>
        <w:pStyle w:val="Heading3"/>
        <w:spacing w:line="360" w:lineRule="auto"/>
        <w:rPr>
          <w:rFonts w:ascii="Times New Roman" w:hAnsi="Times New Roman" w:eastAsia="Times New Roman" w:cs="Times New Roman"/>
          <w:color w:val="000000"/>
          <w:sz w:val="38"/>
          <w:szCs w:val="38"/>
        </w:rPr>
      </w:pPr>
      <w:bookmarkStart w:name="_k5df4g9aa2e5" w:colFirst="0" w:colLast="0" w:id="4"/>
      <w:bookmarkEnd w:id="4"/>
    </w:p>
    <w:p w:rsidR="00867B86" w:rsidRDefault="00867B86" w14:paraId="00000026" w14:textId="77777777">
      <w:pPr>
        <w:rPr>
          <w:rFonts w:ascii="Times New Roman" w:hAnsi="Times New Roman" w:eastAsia="Times New Roman" w:cs="Times New Roman"/>
        </w:rPr>
      </w:pPr>
    </w:p>
    <w:p w:rsidR="00867B86" w:rsidRDefault="00867B86" w14:paraId="00000027" w14:textId="77777777">
      <w:pPr>
        <w:pStyle w:val="Heading3"/>
        <w:spacing w:line="360" w:lineRule="auto"/>
        <w:rPr>
          <w:rFonts w:ascii="Times New Roman" w:hAnsi="Times New Roman" w:eastAsia="Times New Roman" w:cs="Times New Roman"/>
          <w:color w:val="000000"/>
          <w:sz w:val="38"/>
          <w:szCs w:val="38"/>
        </w:rPr>
      </w:pPr>
      <w:bookmarkStart w:name="_hpmtoorcl3e6" w:colFirst="0" w:colLast="0" w:id="5"/>
      <w:bookmarkEnd w:id="5"/>
    </w:p>
    <w:p w:rsidR="00867B86" w:rsidRDefault="00867B86" w14:paraId="00000028" w14:textId="77777777">
      <w:pPr>
        <w:pStyle w:val="Heading3"/>
        <w:spacing w:line="360" w:lineRule="auto"/>
        <w:rPr>
          <w:rFonts w:ascii="Times New Roman" w:hAnsi="Times New Roman" w:eastAsia="Times New Roman" w:cs="Times New Roman"/>
          <w:color w:val="000000"/>
          <w:sz w:val="38"/>
          <w:szCs w:val="38"/>
        </w:rPr>
      </w:pPr>
      <w:bookmarkStart w:name="_q7zaiajmttmm" w:colFirst="0" w:colLast="0" w:id="6"/>
      <w:bookmarkEnd w:id="6"/>
    </w:p>
    <w:p w:rsidR="00867B86" w:rsidRDefault="00867B86" w14:paraId="00000029" w14:textId="77777777">
      <w:pPr>
        <w:pStyle w:val="Heading3"/>
        <w:spacing w:line="360" w:lineRule="auto"/>
        <w:rPr>
          <w:rFonts w:ascii="Times New Roman" w:hAnsi="Times New Roman" w:eastAsia="Times New Roman" w:cs="Times New Roman"/>
          <w:color w:val="000000"/>
          <w:sz w:val="38"/>
          <w:szCs w:val="38"/>
        </w:rPr>
      </w:pPr>
      <w:bookmarkStart w:name="_h2rf5yw0hc5w" w:colFirst="0" w:colLast="0" w:id="7"/>
      <w:bookmarkEnd w:id="7"/>
    </w:p>
    <w:p w:rsidR="00867B86" w:rsidRDefault="00867B86" w14:paraId="0000002A" w14:textId="77777777">
      <w:pPr>
        <w:pStyle w:val="Heading3"/>
        <w:spacing w:line="360" w:lineRule="auto"/>
        <w:rPr>
          <w:rFonts w:ascii="Times New Roman" w:hAnsi="Times New Roman" w:eastAsia="Times New Roman" w:cs="Times New Roman"/>
          <w:color w:val="000000"/>
          <w:sz w:val="38"/>
          <w:szCs w:val="38"/>
        </w:rPr>
      </w:pPr>
      <w:bookmarkStart w:name="_tsggwch0huv" w:colFirst="0" w:colLast="0" w:id="8"/>
      <w:bookmarkEnd w:id="8"/>
    </w:p>
    <w:p w:rsidR="00867B86" w:rsidRDefault="00867B86" w14:paraId="0000002B" w14:textId="77777777">
      <w:pPr>
        <w:pStyle w:val="Heading3"/>
        <w:spacing w:line="360" w:lineRule="auto"/>
        <w:rPr>
          <w:rFonts w:ascii="Times New Roman" w:hAnsi="Times New Roman" w:eastAsia="Times New Roman" w:cs="Times New Roman"/>
          <w:color w:val="000000"/>
          <w:sz w:val="38"/>
          <w:szCs w:val="38"/>
        </w:rPr>
      </w:pPr>
      <w:bookmarkStart w:name="_gpvhrsdyvqpt" w:colFirst="0" w:colLast="0" w:id="9"/>
      <w:bookmarkEnd w:id="9"/>
    </w:p>
    <w:p w:rsidR="00867B86" w:rsidRDefault="00867B86" w14:paraId="0000002C" w14:textId="77777777">
      <w:pPr>
        <w:pStyle w:val="Heading3"/>
        <w:spacing w:line="360" w:lineRule="auto"/>
        <w:rPr>
          <w:rFonts w:ascii="Times New Roman" w:hAnsi="Times New Roman" w:eastAsia="Times New Roman" w:cs="Times New Roman"/>
          <w:color w:val="000000"/>
          <w:sz w:val="38"/>
          <w:szCs w:val="38"/>
        </w:rPr>
      </w:pPr>
      <w:bookmarkStart w:name="_csdoengabm5q" w:colFirst="0" w:colLast="0" w:id="10"/>
      <w:bookmarkEnd w:id="10"/>
    </w:p>
    <w:p w:rsidR="00867B86" w:rsidRDefault="00867B86" w14:paraId="0000002D" w14:textId="77777777">
      <w:pPr>
        <w:rPr>
          <w:rFonts w:ascii="Times New Roman" w:hAnsi="Times New Roman" w:eastAsia="Times New Roman" w:cs="Times New Roman"/>
        </w:rPr>
      </w:pPr>
    </w:p>
    <w:p w:rsidR="00867B86" w:rsidRDefault="00867B86" w14:paraId="0000002E" w14:textId="77777777">
      <w:pPr>
        <w:rPr>
          <w:rFonts w:ascii="Times New Roman" w:hAnsi="Times New Roman" w:eastAsia="Times New Roman" w:cs="Times New Roman"/>
        </w:rPr>
      </w:pPr>
    </w:p>
    <w:p w:rsidR="00867B86" w:rsidRDefault="00867B86" w14:paraId="0000002F" w14:textId="77777777">
      <w:pPr>
        <w:rPr>
          <w:rFonts w:ascii="Times New Roman" w:hAnsi="Times New Roman" w:eastAsia="Times New Roman" w:cs="Times New Roman"/>
        </w:rPr>
      </w:pPr>
    </w:p>
    <w:p w:rsidR="00867B86" w:rsidRDefault="00867B86" w14:paraId="00000030" w14:textId="77777777">
      <w:pPr>
        <w:rPr>
          <w:rFonts w:ascii="Times New Roman" w:hAnsi="Times New Roman" w:eastAsia="Times New Roman" w:cs="Times New Roman"/>
        </w:rPr>
      </w:pPr>
    </w:p>
    <w:p w:rsidR="00867B86" w:rsidRDefault="00867B86" w14:paraId="00000031" w14:textId="77777777">
      <w:pPr>
        <w:rPr>
          <w:rFonts w:ascii="Times New Roman" w:hAnsi="Times New Roman" w:eastAsia="Times New Roman" w:cs="Times New Roman"/>
        </w:rPr>
      </w:pPr>
    </w:p>
    <w:p w:rsidR="00867B86" w:rsidRDefault="00867B86" w14:paraId="00000032" w14:textId="77777777">
      <w:pPr>
        <w:rPr>
          <w:rFonts w:ascii="Times New Roman" w:hAnsi="Times New Roman" w:eastAsia="Times New Roman" w:cs="Times New Roman"/>
        </w:rPr>
      </w:pPr>
    </w:p>
    <w:p w:rsidR="00867B86" w:rsidRDefault="00867B86" w14:paraId="00000033" w14:textId="77777777">
      <w:pPr>
        <w:rPr>
          <w:rFonts w:ascii="Times New Roman" w:hAnsi="Times New Roman" w:eastAsia="Times New Roman" w:cs="Times New Roman"/>
        </w:rPr>
      </w:pPr>
    </w:p>
    <w:p w:rsidR="00867B86" w:rsidRDefault="00CE436D" w14:paraId="00000034" w14:textId="77777777">
      <w:pPr>
        <w:pStyle w:val="Heading3"/>
        <w:spacing w:line="360" w:lineRule="auto"/>
        <w:rPr>
          <w:rFonts w:ascii="Times New Roman" w:hAnsi="Times New Roman" w:eastAsia="Times New Roman" w:cs="Times New Roman"/>
          <w:color w:val="000000"/>
        </w:rPr>
      </w:pPr>
      <w:bookmarkStart w:name="_pjlnapkczxpr" w:colFirst="0" w:colLast="0" w:id="11"/>
      <w:bookmarkEnd w:id="11"/>
      <w:r>
        <w:rPr>
          <w:rFonts w:ascii="Times New Roman" w:hAnsi="Times New Roman" w:eastAsia="Times New Roman" w:cs="Times New Roman"/>
          <w:color w:val="000000"/>
          <w:sz w:val="38"/>
          <w:szCs w:val="38"/>
        </w:rPr>
        <w:lastRenderedPageBreak/>
        <w:t>Recruitment Plan</w:t>
      </w:r>
    </w:p>
    <w:p w:rsidR="00867B86" w:rsidRDefault="00CE436D" w14:paraId="00000035" w14:textId="15EC46AA">
      <w:pPr>
        <w:rPr>
          <w:rFonts w:ascii="Times New Roman" w:hAnsi="Times New Roman" w:eastAsia="Times New Roman" w:cs="Times New Roman"/>
          <w:sz w:val="24"/>
          <w:szCs w:val="24"/>
        </w:rPr>
      </w:pPr>
      <w:r w:rsidRPr="2460D266" w:rsidR="445AA2FD">
        <w:rPr>
          <w:rFonts w:ascii="Times New Roman" w:hAnsi="Times New Roman" w:eastAsia="Times New Roman" w:cs="Times New Roman"/>
          <w:b w:val="1"/>
          <w:bCs w:val="1"/>
          <w:sz w:val="24"/>
          <w:szCs w:val="24"/>
        </w:rPr>
        <w:t xml:space="preserve">Participant Selection: </w:t>
      </w:r>
      <w:r w:rsidRPr="2460D266" w:rsidR="445AA2FD">
        <w:rPr>
          <w:rFonts w:ascii="Times New Roman" w:hAnsi="Times New Roman" w:eastAsia="Times New Roman" w:cs="Times New Roman"/>
          <w:sz w:val="24"/>
          <w:szCs w:val="24"/>
        </w:rPr>
        <w:t xml:space="preserve">Participants will be </w:t>
      </w:r>
      <w:r w:rsidRPr="2460D266" w:rsidR="445AA2FD">
        <w:rPr>
          <w:rFonts w:ascii="Times New Roman" w:hAnsi="Times New Roman" w:eastAsia="Times New Roman" w:cs="Times New Roman"/>
          <w:sz w:val="24"/>
          <w:szCs w:val="24"/>
        </w:rPr>
        <w:t>c</w:t>
      </w:r>
      <w:r w:rsidRPr="2460D266" w:rsidR="445AA2FD">
        <w:rPr>
          <w:rFonts w:ascii="Times New Roman" w:hAnsi="Times New Roman" w:eastAsia="Times New Roman" w:cs="Times New Roman"/>
          <w:sz w:val="24"/>
          <w:szCs w:val="24"/>
        </w:rPr>
        <w:t>h</w:t>
      </w:r>
      <w:r w:rsidRPr="2460D266" w:rsidR="445AA2FD">
        <w:rPr>
          <w:rFonts w:ascii="Times New Roman" w:hAnsi="Times New Roman" w:eastAsia="Times New Roman" w:cs="Times New Roman"/>
          <w:sz w:val="24"/>
          <w:szCs w:val="24"/>
        </w:rPr>
        <w:t>o</w:t>
      </w:r>
      <w:r w:rsidRPr="2460D266" w:rsidR="445AA2FD">
        <w:rPr>
          <w:rFonts w:ascii="Times New Roman" w:hAnsi="Times New Roman" w:eastAsia="Times New Roman" w:cs="Times New Roman"/>
          <w:sz w:val="24"/>
          <w:szCs w:val="24"/>
        </w:rPr>
        <w:t>s</w:t>
      </w:r>
      <w:r w:rsidRPr="2460D266" w:rsidR="445AA2FD">
        <w:rPr>
          <w:rFonts w:ascii="Times New Roman" w:hAnsi="Times New Roman" w:eastAsia="Times New Roman" w:cs="Times New Roman"/>
          <w:sz w:val="24"/>
          <w:szCs w:val="24"/>
        </w:rPr>
        <w:t>e</w:t>
      </w:r>
      <w:r w:rsidRPr="2460D266" w:rsidR="445AA2FD">
        <w:rPr>
          <w:rFonts w:ascii="Times New Roman" w:hAnsi="Times New Roman" w:eastAsia="Times New Roman" w:cs="Times New Roman"/>
          <w:sz w:val="24"/>
          <w:szCs w:val="24"/>
        </w:rPr>
        <w:t>n</w:t>
      </w:r>
      <w:r w:rsidRPr="2460D266" w:rsidR="445AA2FD">
        <w:rPr>
          <w:rFonts w:ascii="Times New Roman" w:hAnsi="Times New Roman" w:eastAsia="Times New Roman" w:cs="Times New Roman"/>
          <w:sz w:val="24"/>
          <w:szCs w:val="24"/>
        </w:rPr>
        <w:t xml:space="preserve"> </w:t>
      </w:r>
      <w:r w:rsidRPr="2460D266" w:rsidR="445AA2FD">
        <w:rPr>
          <w:rFonts w:ascii="Times New Roman" w:hAnsi="Times New Roman" w:eastAsia="Times New Roman" w:cs="Times New Roman"/>
          <w:sz w:val="24"/>
          <w:szCs w:val="24"/>
        </w:rPr>
        <w:t xml:space="preserve">from the undergraduate student </w:t>
      </w:r>
      <w:del w:author="Yuxin Chen" w:date="2022-05-25T22:39:50.869Z" w:id="610325094">
        <w:r w:rsidRPr="2460D266" w:rsidDel="445AA2FD">
          <w:rPr>
            <w:rFonts w:ascii="Times New Roman" w:hAnsi="Times New Roman" w:eastAsia="Times New Roman" w:cs="Times New Roman"/>
            <w:sz w:val="24"/>
            <w:szCs w:val="24"/>
          </w:rPr>
          <w:delText xml:space="preserve">and the teaching staff </w:delText>
        </w:r>
      </w:del>
      <w:r w:rsidRPr="2460D266" w:rsidR="445AA2FD">
        <w:rPr>
          <w:rFonts w:ascii="Times New Roman" w:hAnsi="Times New Roman" w:eastAsia="Times New Roman" w:cs="Times New Roman"/>
          <w:sz w:val="24"/>
          <w:szCs w:val="24"/>
        </w:rPr>
        <w:t>at the University of Toronto. In general, they will be characterized by characteristics such as year of</w:t>
      </w:r>
      <w:r w:rsidRPr="2460D266" w:rsidR="445AA2FD">
        <w:rPr>
          <w:rFonts w:ascii="Times New Roman" w:hAnsi="Times New Roman" w:eastAsia="Times New Roman" w:cs="Times New Roman"/>
          <w:sz w:val="24"/>
          <w:szCs w:val="24"/>
        </w:rPr>
        <w:t xml:space="preserve"> </w:t>
      </w:r>
      <w:r w:rsidRPr="2460D266" w:rsidR="445AA2FD">
        <w:rPr>
          <w:rFonts w:ascii="Times New Roman" w:hAnsi="Times New Roman" w:eastAsia="Times New Roman" w:cs="Times New Roman"/>
          <w:sz w:val="24"/>
          <w:szCs w:val="24"/>
        </w:rPr>
        <w:t>enrollment</w:t>
      </w:r>
      <w:r w:rsidRPr="2460D266" w:rsidR="445AA2FD">
        <w:rPr>
          <w:rFonts w:ascii="Times New Roman" w:hAnsi="Times New Roman" w:eastAsia="Times New Roman" w:cs="Times New Roman"/>
          <w:sz w:val="24"/>
          <w:szCs w:val="24"/>
        </w:rPr>
        <w:t>, gender, the field of study</w:t>
      </w:r>
      <w:del w:author="Yuxin Chen" w:date="2022-05-25T22:45:02.061Z" w:id="1465236026">
        <w:r w:rsidRPr="2460D266" w:rsidDel="445AA2FD">
          <w:rPr>
            <w:rFonts w:ascii="Times New Roman" w:hAnsi="Times New Roman" w:eastAsia="Times New Roman" w:cs="Times New Roman"/>
            <w:sz w:val="24"/>
            <w:szCs w:val="24"/>
          </w:rPr>
          <w:delText xml:space="preserve"> or expertise</w:delText>
        </w:r>
      </w:del>
      <w:r w:rsidRPr="2460D266" w:rsidR="445AA2FD">
        <w:rPr>
          <w:rFonts w:ascii="Times New Roman" w:hAnsi="Times New Roman" w:eastAsia="Times New Roman" w:cs="Times New Roman"/>
          <w:sz w:val="24"/>
          <w:szCs w:val="24"/>
        </w:rPr>
        <w:t>, and geographic lo</w:t>
      </w:r>
      <w:r w:rsidRPr="2460D266" w:rsidR="445AA2FD">
        <w:rPr>
          <w:rFonts w:ascii="Times New Roman" w:hAnsi="Times New Roman" w:eastAsia="Times New Roman" w:cs="Times New Roman"/>
          <w:sz w:val="24"/>
          <w:szCs w:val="24"/>
        </w:rPr>
        <w:t>cation.</w:t>
      </w:r>
    </w:p>
    <w:p w:rsidR="00867B86" w:rsidRDefault="00867B86" w14:paraId="00000036" w14:textId="77777777">
      <w:pPr>
        <w:rPr>
          <w:rFonts w:ascii="Times New Roman" w:hAnsi="Times New Roman" w:eastAsia="Times New Roman" w:cs="Times New Roman"/>
        </w:rPr>
      </w:pPr>
    </w:p>
    <w:p w:rsidR="00867B86" w:rsidRDefault="00CE436D" w14:paraId="00000037"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Outreach methods:</w:t>
      </w:r>
    </w:p>
    <w:p w:rsidR="00867B86" w:rsidP="2460D266" w:rsidRDefault="00CE436D" w14:paraId="00000038" w14:textId="253E6F07">
      <w:pPr>
        <w:numPr>
          <w:ilvl w:val="0"/>
          <w:numId w:val="1"/>
        </w:numPr>
        <w:rPr>
          <w:rFonts w:ascii="Times New Roman" w:hAnsi="Times New Roman" w:eastAsia="Times New Roman" w:cs="Times New Roman"/>
          <w:b w:val="1"/>
          <w:bCs w:val="1"/>
          <w:sz w:val="24"/>
          <w:szCs w:val="24"/>
        </w:rPr>
      </w:pPr>
      <w:del w:author="Farin Hossain" w:date="2022-05-25T22:39:27.703Z" w:id="627040671">
        <w:r w:rsidRPr="2460D266" w:rsidDel="445AA2FD">
          <w:rPr>
            <w:rFonts w:ascii="Times New Roman" w:hAnsi="Times New Roman" w:eastAsia="Times New Roman" w:cs="Times New Roman"/>
            <w:b w:val="0"/>
            <w:bCs w:val="0"/>
            <w:sz w:val="24"/>
            <w:szCs w:val="24"/>
            <w:rPrChange w:author="Farin Hossain" w:date="2022-05-25T21:31:26.913Z" w:id="1275621278">
              <w:rPr>
                <w:rFonts w:ascii="Times New Roman" w:hAnsi="Times New Roman" w:eastAsia="Times New Roman" w:cs="Times New Roman"/>
                <w:b w:val="1"/>
                <w:bCs w:val="1"/>
                <w:sz w:val="24"/>
                <w:szCs w:val="24"/>
              </w:rPr>
            </w:rPrChange>
          </w:rPr>
          <w:delText>Student</w:delText>
        </w:r>
        <w:r w:rsidRPr="2460D266" w:rsidDel="445AA2FD">
          <w:rPr>
            <w:rFonts w:ascii="Times New Roman" w:hAnsi="Times New Roman" w:eastAsia="Times New Roman" w:cs="Times New Roman"/>
            <w:sz w:val="24"/>
            <w:szCs w:val="24"/>
          </w:rPr>
          <w:delText xml:space="preserve">: </w:delText>
        </w:r>
      </w:del>
      <w:r w:rsidRPr="2460D266" w:rsidR="445AA2FD">
        <w:rPr>
          <w:rFonts w:ascii="Times New Roman" w:hAnsi="Times New Roman" w:eastAsia="Times New Roman" w:cs="Times New Roman"/>
          <w:sz w:val="24"/>
          <w:szCs w:val="24"/>
        </w:rPr>
        <w:t xml:space="preserve">To recruit students, we plan to go around the three campuses and invite students to </w:t>
      </w:r>
      <w:r w:rsidRPr="2460D266" w:rsidR="445AA2FD">
        <w:rPr>
          <w:rFonts w:ascii="Times New Roman" w:hAnsi="Times New Roman" w:eastAsia="Times New Roman" w:cs="Times New Roman"/>
          <w:sz w:val="24"/>
          <w:szCs w:val="24"/>
        </w:rPr>
        <w:t>participate</w:t>
      </w:r>
      <w:r w:rsidRPr="2460D266" w:rsidR="445AA2FD">
        <w:rPr>
          <w:rFonts w:ascii="Times New Roman" w:hAnsi="Times New Roman" w:eastAsia="Times New Roman" w:cs="Times New Roman"/>
          <w:sz w:val="24"/>
          <w:szCs w:val="24"/>
        </w:rPr>
        <w:t xml:space="preserve"> in the interview. We may also reach out to personal acquaintances who are undergraduate students at the University of Toronto.</w:t>
      </w:r>
    </w:p>
    <w:p w:rsidR="00867B86" w:rsidRDefault="00867B86" w14:paraId="00000039" w14:textId="77777777">
      <w:pPr>
        <w:rPr>
          <w:rFonts w:ascii="Times New Roman" w:hAnsi="Times New Roman" w:eastAsia="Times New Roman" w:cs="Times New Roman"/>
          <w:sz w:val="24"/>
          <w:szCs w:val="24"/>
        </w:rPr>
      </w:pPr>
    </w:p>
    <w:p w:rsidR="00867B86" w:rsidRDefault="00CE436D" w14:paraId="0000003A" w14:textId="2BAF92B9">
      <w:pPr>
        <w:numPr>
          <w:ilvl w:val="0"/>
          <w:numId w:val="4"/>
        </w:numPr>
        <w:rPr>
          <w:del w:author="Yuxin Chen" w:date="2022-05-25T22:35:37.687Z" w:id="672033638"/>
          <w:rFonts w:ascii="Times New Roman" w:hAnsi="Times New Roman" w:eastAsia="Times New Roman" w:cs="Times New Roman"/>
          <w:sz w:val="24"/>
          <w:szCs w:val="24"/>
        </w:rPr>
      </w:pPr>
      <w:del w:author="Yuxin Chen" w:date="2022-05-25T22:35:37.708Z" w:id="406915727">
        <w:r w:rsidRPr="2460D266" w:rsidDel="445AA2FD">
          <w:rPr>
            <w:rFonts w:ascii="Times New Roman" w:hAnsi="Times New Roman" w:eastAsia="Times New Roman" w:cs="Times New Roman"/>
            <w:b w:val="0"/>
            <w:bCs w:val="0"/>
            <w:sz w:val="24"/>
            <w:szCs w:val="24"/>
          </w:rPr>
          <w:delText>Teaching Staff</w:delText>
        </w:r>
        <w:r w:rsidRPr="2460D266" w:rsidDel="445AA2FD">
          <w:rPr>
            <w:rFonts w:ascii="Times New Roman" w:hAnsi="Times New Roman" w:eastAsia="Times New Roman" w:cs="Times New Roman"/>
            <w:b w:val="0"/>
            <w:bCs w:val="0"/>
            <w:sz w:val="24"/>
            <w:szCs w:val="24"/>
          </w:rPr>
          <w:delText>:</w:delText>
        </w:r>
        <w:r w:rsidRPr="2460D266" w:rsidDel="445AA2FD">
          <w:rPr>
            <w:rFonts w:ascii="Times New Roman" w:hAnsi="Times New Roman" w:eastAsia="Times New Roman" w:cs="Times New Roman"/>
            <w:sz w:val="24"/>
            <w:szCs w:val="24"/>
          </w:rPr>
          <w:delText xml:space="preserve"> To reac</w:delText>
        </w:r>
        <w:r w:rsidRPr="2460D266" w:rsidDel="445AA2FD">
          <w:rPr>
            <w:rFonts w:ascii="Times New Roman" w:hAnsi="Times New Roman" w:eastAsia="Times New Roman" w:cs="Times New Roman"/>
            <w:sz w:val="24"/>
            <w:szCs w:val="24"/>
          </w:rPr>
          <w:delText>h the teaching staff, we will send emails to the randomly selected professors across three campuses and ask about their availability and contact list for TA. Once we have a contact list for TA, we will randomly select at least 10 of them to send invites fo</w:delText>
        </w:r>
        <w:r w:rsidRPr="2460D266" w:rsidDel="445AA2FD">
          <w:rPr>
            <w:rFonts w:ascii="Times New Roman" w:hAnsi="Times New Roman" w:eastAsia="Times New Roman" w:cs="Times New Roman"/>
            <w:sz w:val="24"/>
            <w:szCs w:val="24"/>
          </w:rPr>
          <w:delText xml:space="preserve">r participation in the interview. </w:delText>
        </w:r>
      </w:del>
    </w:p>
    <w:p w:rsidR="00867B86" w:rsidRDefault="00867B86" w14:paraId="0000003B" w14:textId="77777777">
      <w:pPr>
        <w:rPr>
          <w:rFonts w:ascii="Times New Roman" w:hAnsi="Times New Roman" w:eastAsia="Times New Roman" w:cs="Times New Roman"/>
          <w:sz w:val="24"/>
          <w:szCs w:val="24"/>
        </w:rPr>
      </w:pPr>
    </w:p>
    <w:p w:rsidR="00867B86" w:rsidRDefault="00CE436D" w14:paraId="0000003C" w14:textId="5CADFD09">
      <w:pPr>
        <w:rPr>
          <w:rFonts w:ascii="Times New Roman" w:hAnsi="Times New Roman" w:eastAsia="Times New Roman" w:cs="Times New Roman"/>
          <w:sz w:val="24"/>
          <w:szCs w:val="24"/>
        </w:rPr>
      </w:pPr>
      <w:r w:rsidRPr="2460D266" w:rsidR="445AA2FD">
        <w:rPr>
          <w:rFonts w:ascii="Times New Roman" w:hAnsi="Times New Roman" w:eastAsia="Times New Roman" w:cs="Times New Roman"/>
          <w:b w:val="1"/>
          <w:bCs w:val="1"/>
          <w:sz w:val="24"/>
          <w:szCs w:val="24"/>
        </w:rPr>
        <w:t xml:space="preserve">Administrative details: </w:t>
      </w:r>
      <w:r w:rsidRPr="2460D266" w:rsidR="445AA2FD">
        <w:rPr>
          <w:rFonts w:ascii="Times New Roman" w:hAnsi="Times New Roman" w:eastAsia="Times New Roman" w:cs="Times New Roman"/>
          <w:sz w:val="24"/>
          <w:szCs w:val="24"/>
        </w:rPr>
        <w:t xml:space="preserve">We will plan to recruit a minimum of </w:t>
      </w:r>
      <w:ins w:author="Farin Hossain" w:date="2022-05-25T22:36:51.819Z" w:id="2100363355">
        <w:r w:rsidRPr="2460D266" w:rsidR="445AA2FD">
          <w:rPr>
            <w:rFonts w:ascii="Times New Roman" w:hAnsi="Times New Roman" w:eastAsia="Times New Roman" w:cs="Times New Roman"/>
            <w:sz w:val="24"/>
            <w:szCs w:val="24"/>
          </w:rPr>
          <w:t>5</w:t>
        </w:r>
      </w:ins>
      <w:del w:author="Farin Hossain" w:date="2022-05-25T22:36:51.416Z" w:id="848140466">
        <w:r w:rsidRPr="2460D266" w:rsidDel="445AA2FD">
          <w:rPr>
            <w:rFonts w:ascii="Times New Roman" w:hAnsi="Times New Roman" w:eastAsia="Times New Roman" w:cs="Times New Roman"/>
            <w:sz w:val="24"/>
            <w:szCs w:val="24"/>
          </w:rPr>
          <w:delText>6</w:delText>
        </w:r>
      </w:del>
      <w:r w:rsidRPr="2460D266" w:rsidR="445AA2FD">
        <w:rPr>
          <w:rFonts w:ascii="Times New Roman" w:hAnsi="Times New Roman" w:eastAsia="Times New Roman" w:cs="Times New Roman"/>
          <w:sz w:val="24"/>
          <w:szCs w:val="24"/>
        </w:rPr>
        <w:t xml:space="preserve"> </w:t>
      </w:r>
      <w:del w:author="Farin Hossain" w:date="2022-05-25T22:35:55.307Z" w:id="1473355805">
        <w:r w:rsidRPr="2460D266" w:rsidDel="445AA2FD">
          <w:rPr>
            <w:rFonts w:ascii="Times New Roman" w:hAnsi="Times New Roman" w:eastAsia="Times New Roman" w:cs="Times New Roman"/>
            <w:sz w:val="24"/>
            <w:szCs w:val="24"/>
          </w:rPr>
          <w:delText xml:space="preserve">individuals </w:delText>
        </w:r>
      </w:del>
      <w:ins w:author="Farin Hossain" w:date="2022-05-25T22:35:57.9Z" w:id="688143149">
        <w:r w:rsidRPr="2460D266" w:rsidR="445AA2FD">
          <w:rPr>
            <w:rFonts w:ascii="Times New Roman" w:hAnsi="Times New Roman" w:eastAsia="Times New Roman" w:cs="Times New Roman"/>
            <w:sz w:val="24"/>
            <w:szCs w:val="24"/>
          </w:rPr>
          <w:t xml:space="preserve">students </w:t>
        </w:r>
      </w:ins>
      <w:r w:rsidRPr="2460D266" w:rsidR="445AA2FD">
        <w:rPr>
          <w:rFonts w:ascii="Times New Roman" w:hAnsi="Times New Roman" w:eastAsia="Times New Roman" w:cs="Times New Roman"/>
          <w:sz w:val="24"/>
          <w:szCs w:val="24"/>
        </w:rPr>
        <w:t>for research</w:t>
      </w:r>
      <w:ins w:author="Farin Hossain" w:date="2022-05-25T22:35:52.069Z" w:id="1958727619">
        <w:r w:rsidRPr="2460D266" w:rsidR="445AA2FD">
          <w:rPr>
            <w:rFonts w:ascii="Times New Roman" w:hAnsi="Times New Roman" w:eastAsia="Times New Roman" w:cs="Times New Roman"/>
            <w:sz w:val="24"/>
            <w:szCs w:val="24"/>
          </w:rPr>
          <w:t>.</w:t>
        </w:r>
      </w:ins>
      <w:del w:author="Farin Hossain" w:date="2022-05-25T22:35:49.799Z" w:id="227683431">
        <w:r w:rsidRPr="2460D266" w:rsidDel="445AA2FD">
          <w:rPr>
            <w:rFonts w:ascii="Times New Roman" w:hAnsi="Times New Roman" w:eastAsia="Times New Roman" w:cs="Times New Roman"/>
            <w:sz w:val="24"/>
            <w:szCs w:val="24"/>
          </w:rPr>
          <w:delText>, consisting of 3 students, 2 TAs, and 1 professor.</w:delText>
        </w:r>
      </w:del>
      <w:r w:rsidRPr="2460D266" w:rsidR="445AA2FD">
        <w:rPr>
          <w:rFonts w:ascii="Times New Roman" w:hAnsi="Times New Roman" w:eastAsia="Times New Roman" w:cs="Times New Roman"/>
          <w:sz w:val="24"/>
          <w:szCs w:val="24"/>
        </w:rPr>
        <w:t xml:space="preserve"> </w:t>
      </w:r>
      <w:ins w:author="Farin Hossain" w:date="2022-05-25T22:39:58.803Z" w:id="734999887">
        <w:r w:rsidRPr="2460D266" w:rsidR="445AA2FD">
          <w:rPr>
            <w:rFonts w:ascii="Times New Roman" w:hAnsi="Times New Roman" w:eastAsia="Times New Roman" w:cs="Times New Roman"/>
            <w:sz w:val="24"/>
            <w:szCs w:val="24"/>
          </w:rPr>
          <w:t>When interviewing personal friends</w:t>
        </w:r>
      </w:ins>
      <w:ins w:author="Farin Hossain" w:date="2022-05-25T22:40:09.621Z" w:id="967753585">
        <w:r w:rsidRPr="2460D266" w:rsidR="445AA2FD">
          <w:rPr>
            <w:rFonts w:ascii="Times New Roman" w:hAnsi="Times New Roman" w:eastAsia="Times New Roman" w:cs="Times New Roman"/>
            <w:sz w:val="24"/>
            <w:szCs w:val="24"/>
          </w:rPr>
          <w:t xml:space="preserve">, we will </w:t>
        </w:r>
      </w:ins>
      <w:ins w:author="Farin Hossain" w:date="2022-05-25T22:45:59.885Z" w:id="1860732785">
        <w:r w:rsidRPr="2460D266" w:rsidR="445AA2FD">
          <w:rPr>
            <w:rFonts w:ascii="Times New Roman" w:hAnsi="Times New Roman" w:eastAsia="Times New Roman" w:cs="Times New Roman"/>
            <w:sz w:val="24"/>
            <w:szCs w:val="24"/>
          </w:rPr>
          <w:t xml:space="preserve">interview them individually </w:t>
        </w:r>
      </w:ins>
      <w:ins w:author="Farin Hossain" w:date="2022-05-25T22:46:54.177Z" w:id="1632118754">
        <w:r w:rsidRPr="2460D266" w:rsidR="445AA2FD">
          <w:rPr>
            <w:rFonts w:ascii="Times New Roman" w:hAnsi="Times New Roman" w:eastAsia="Times New Roman" w:cs="Times New Roman"/>
            <w:sz w:val="24"/>
            <w:szCs w:val="24"/>
          </w:rPr>
          <w:t xml:space="preserve">and record the interview, provided that the participant gives explicit consent. </w:t>
        </w:r>
      </w:ins>
      <w:ins w:author="Farin Hossain" w:date="2022-05-25T22:47:59.334Z" w:id="2032825475">
        <w:r w:rsidRPr="2460D266" w:rsidR="445AA2FD">
          <w:rPr>
            <w:rFonts w:ascii="Times New Roman" w:hAnsi="Times New Roman" w:eastAsia="Times New Roman" w:cs="Times New Roman"/>
            <w:sz w:val="24"/>
            <w:szCs w:val="24"/>
          </w:rPr>
          <w:t>When interviewing individuals</w:t>
        </w:r>
      </w:ins>
      <w:ins w:author="Farin Hossain" w:date="2022-05-25T22:48:25.714Z" w:id="1318584202">
        <w:r w:rsidRPr="2460D266" w:rsidR="445AA2FD">
          <w:rPr>
            <w:rFonts w:ascii="Times New Roman" w:hAnsi="Times New Roman" w:eastAsia="Times New Roman" w:cs="Times New Roman"/>
            <w:sz w:val="24"/>
            <w:szCs w:val="24"/>
          </w:rPr>
          <w:t xml:space="preserve"> with no personal connection, we will interview them in a pair</w:t>
        </w:r>
        <w:r w:rsidRPr="2460D266" w:rsidR="445AA2FD">
          <w:rPr>
            <w:rFonts w:ascii="Times New Roman" w:hAnsi="Times New Roman" w:eastAsia="Times New Roman" w:cs="Times New Roman"/>
            <w:sz w:val="24"/>
            <w:szCs w:val="24"/>
          </w:rPr>
          <w:t>.</w:t>
        </w:r>
      </w:ins>
    </w:p>
    <w:p w:rsidR="00867B86" w:rsidRDefault="00CE436D" w14:paraId="0000003D" w14:textId="77777777">
      <w:pPr>
        <w:rPr>
          <w:rFonts w:ascii="Times New Roman" w:hAnsi="Times New Roman" w:eastAsia="Times New Roman" w:cs="Times New Roman"/>
          <w:sz w:val="26"/>
          <w:szCs w:val="26"/>
        </w:rPr>
      </w:pPr>
      <w:r>
        <w:rPr>
          <w:rFonts w:ascii="Times New Roman" w:hAnsi="Times New Roman" w:eastAsia="Times New Roman" w:cs="Times New Roman"/>
          <w:sz w:val="24"/>
          <w:szCs w:val="24"/>
        </w:rPr>
        <w:t xml:space="preserve"> </w:t>
      </w:r>
    </w:p>
    <w:p w:rsidR="00867B86" w:rsidRDefault="00CE436D" w14:paraId="0000003E" w14:textId="47E6BADF">
      <w:pPr>
        <w:rPr>
          <w:rFonts w:ascii="Times New Roman" w:hAnsi="Times New Roman" w:eastAsia="Times New Roman" w:cs="Times New Roman"/>
          <w:sz w:val="24"/>
          <w:szCs w:val="24"/>
        </w:rPr>
      </w:pPr>
      <w:r w:rsidRPr="2460D266" w:rsidR="445AA2FD">
        <w:rPr>
          <w:rFonts w:ascii="Times New Roman" w:hAnsi="Times New Roman" w:eastAsia="Times New Roman" w:cs="Times New Roman"/>
          <w:b w:val="1"/>
          <w:bCs w:val="1"/>
          <w:sz w:val="24"/>
          <w:szCs w:val="24"/>
        </w:rPr>
        <w:t>Timeline:</w:t>
      </w:r>
      <w:r w:rsidRPr="2460D266" w:rsidR="445AA2FD">
        <w:rPr>
          <w:rFonts w:ascii="Times New Roman" w:hAnsi="Times New Roman" w:eastAsia="Times New Roman" w:cs="Times New Roman"/>
          <w:sz w:val="24"/>
          <w:szCs w:val="24"/>
        </w:rPr>
        <w:t xml:space="preserve"> We plan to send out email invitations on </w:t>
      </w:r>
      <w:del w:author="Farin Hossain" w:date="2022-05-25T22:37:49.917Z" w:id="666332582">
        <w:r w:rsidRPr="2460D266" w:rsidDel="445AA2FD">
          <w:rPr>
            <w:rFonts w:ascii="Times New Roman" w:hAnsi="Times New Roman" w:eastAsia="Times New Roman" w:cs="Times New Roman"/>
            <w:sz w:val="24"/>
            <w:szCs w:val="24"/>
          </w:rPr>
          <w:delText>Tuesday</w:delText>
        </w:r>
      </w:del>
      <w:ins w:author="Farin Hossain" w:date="2022-05-25T22:37:52.9Z" w:id="2105719207">
        <w:r w:rsidRPr="2460D266" w:rsidR="445AA2FD">
          <w:rPr>
            <w:rFonts w:ascii="Times New Roman" w:hAnsi="Times New Roman" w:eastAsia="Times New Roman" w:cs="Times New Roman"/>
            <w:sz w:val="24"/>
            <w:szCs w:val="24"/>
          </w:rPr>
          <w:t>Thursday</w:t>
        </w:r>
      </w:ins>
      <w:r w:rsidRPr="2460D266" w:rsidR="445AA2FD">
        <w:rPr>
          <w:rFonts w:ascii="Times New Roman" w:hAnsi="Times New Roman" w:eastAsia="Times New Roman" w:cs="Times New Roman"/>
          <w:sz w:val="24"/>
          <w:szCs w:val="24"/>
        </w:rPr>
        <w:t>, May 2</w:t>
      </w:r>
      <w:ins w:author="Farin Hossain" w:date="2022-05-25T22:38:09.189Z" w:id="1988702837">
        <w:r w:rsidRPr="2460D266" w:rsidR="445AA2FD">
          <w:rPr>
            <w:rFonts w:ascii="Times New Roman" w:hAnsi="Times New Roman" w:eastAsia="Times New Roman" w:cs="Times New Roman"/>
            <w:sz w:val="24"/>
            <w:szCs w:val="24"/>
          </w:rPr>
          <w:t>6</w:t>
        </w:r>
      </w:ins>
      <w:del w:author="Farin Hossain" w:date="2022-05-25T22:37:59.506Z" w:id="354384139">
        <w:r w:rsidRPr="2460D266" w:rsidDel="445AA2FD">
          <w:rPr>
            <w:rFonts w:ascii="Times New Roman" w:hAnsi="Times New Roman" w:eastAsia="Times New Roman" w:cs="Times New Roman"/>
            <w:sz w:val="24"/>
            <w:szCs w:val="24"/>
          </w:rPr>
          <w:delText>4</w:delText>
        </w:r>
      </w:del>
      <w:r w:rsidRPr="2460D266" w:rsidR="445AA2FD">
        <w:rPr>
          <w:rFonts w:ascii="Times New Roman" w:hAnsi="Times New Roman" w:eastAsia="Times New Roman" w:cs="Times New Roman"/>
          <w:sz w:val="24"/>
          <w:szCs w:val="24"/>
        </w:rPr>
        <w:t>th. Then onc</w:t>
      </w:r>
      <w:r w:rsidRPr="2460D266" w:rsidR="445AA2FD">
        <w:rPr>
          <w:rFonts w:ascii="Times New Roman" w:hAnsi="Times New Roman" w:eastAsia="Times New Roman" w:cs="Times New Roman"/>
          <w:sz w:val="24"/>
          <w:szCs w:val="24"/>
        </w:rPr>
        <w:t xml:space="preserve">e we receive a response, we will decide upon a suitable date and time for an interview. We will ensure that every interview is finished before May 31st. </w:t>
      </w:r>
    </w:p>
    <w:p w:rsidR="00867B86" w:rsidRDefault="00867B86" w14:paraId="0000003F" w14:textId="77777777">
      <w:pPr>
        <w:rPr>
          <w:rFonts w:ascii="Times New Roman" w:hAnsi="Times New Roman" w:eastAsia="Times New Roman" w:cs="Times New Roman"/>
          <w:b/>
          <w:sz w:val="24"/>
          <w:szCs w:val="24"/>
        </w:rPr>
      </w:pPr>
    </w:p>
    <w:p w:rsidR="00867B86" w:rsidRDefault="00CE436D" w14:paraId="00000040" w14:textId="14F363F3">
      <w:pPr>
        <w:rPr>
          <w:rFonts w:ascii="Times New Roman" w:hAnsi="Times New Roman" w:eastAsia="Times New Roman" w:cs="Times New Roman"/>
          <w:b w:val="0"/>
          <w:bCs w:val="0"/>
          <w:sz w:val="24"/>
          <w:szCs w:val="24"/>
        </w:rPr>
      </w:pPr>
      <w:r w:rsidRPr="2460D266" w:rsidR="445AA2FD">
        <w:rPr>
          <w:rFonts w:ascii="Times New Roman" w:hAnsi="Times New Roman" w:eastAsia="Times New Roman" w:cs="Times New Roman"/>
          <w:b w:val="1"/>
          <w:bCs w:val="1"/>
          <w:sz w:val="24"/>
          <w:szCs w:val="24"/>
        </w:rPr>
        <w:t xml:space="preserve">Contingency Plan: </w:t>
      </w:r>
      <w:r w:rsidRPr="2460D266" w:rsidR="445AA2FD">
        <w:rPr>
          <w:rFonts w:ascii="Times New Roman" w:hAnsi="Times New Roman" w:eastAsia="Times New Roman" w:cs="Times New Roman"/>
          <w:sz w:val="24"/>
          <w:szCs w:val="24"/>
        </w:rPr>
        <w:t xml:space="preserve">We will schedule interviews for one additional </w:t>
      </w:r>
      <w:del w:author="Farin Hossain" w:date="2022-05-25T22:37:05.293Z" w:id="768424395">
        <w:r w:rsidRPr="2460D266" w:rsidDel="445AA2FD">
          <w:rPr>
            <w:rFonts w:ascii="Times New Roman" w:hAnsi="Times New Roman" w:eastAsia="Times New Roman" w:cs="Times New Roman"/>
            <w:sz w:val="24"/>
            <w:szCs w:val="24"/>
          </w:rPr>
          <w:delText>person from the three groups: studen</w:delText>
        </w:r>
        <w:r w:rsidRPr="2460D266" w:rsidDel="445AA2FD">
          <w:rPr>
            <w:rFonts w:ascii="Times New Roman" w:hAnsi="Times New Roman" w:eastAsia="Times New Roman" w:cs="Times New Roman"/>
            <w:sz w:val="24"/>
            <w:szCs w:val="24"/>
          </w:rPr>
          <w:delText>ts, TAs and professors,</w:delText>
        </w:r>
      </w:del>
      <w:ins w:author="Farin Hossain" w:date="2022-05-25T22:37:08.114Z" w:id="294022612">
        <w:r w:rsidRPr="2460D266" w:rsidR="445AA2FD">
          <w:rPr>
            <w:rFonts w:ascii="Times New Roman" w:hAnsi="Times New Roman" w:eastAsia="Times New Roman" w:cs="Times New Roman"/>
            <w:sz w:val="24"/>
            <w:szCs w:val="24"/>
          </w:rPr>
          <w:t>student,</w:t>
        </w:r>
      </w:ins>
      <w:r w:rsidRPr="2460D266" w:rsidR="445AA2FD">
        <w:rPr>
          <w:rFonts w:ascii="Times New Roman" w:hAnsi="Times New Roman" w:eastAsia="Times New Roman" w:cs="Times New Roman"/>
          <w:sz w:val="24"/>
          <w:szCs w:val="24"/>
        </w:rPr>
        <w:t xml:space="preserve"> so in the event of cancellation, we will have at least </w:t>
      </w:r>
      <w:ins w:author="Farin Hossain" w:date="2022-05-25T22:36:57.046Z" w:id="2036385905">
        <w:r w:rsidRPr="2460D266" w:rsidR="445AA2FD">
          <w:rPr>
            <w:rFonts w:ascii="Times New Roman" w:hAnsi="Times New Roman" w:eastAsia="Times New Roman" w:cs="Times New Roman"/>
            <w:sz w:val="24"/>
            <w:szCs w:val="24"/>
          </w:rPr>
          <w:t>6</w:t>
        </w:r>
      </w:ins>
      <w:del w:author="Farin Hossain" w:date="2022-05-25T22:36:56.553Z" w:id="743368991">
        <w:r w:rsidRPr="2460D266" w:rsidDel="445AA2FD">
          <w:rPr>
            <w:rFonts w:ascii="Times New Roman" w:hAnsi="Times New Roman" w:eastAsia="Times New Roman" w:cs="Times New Roman"/>
            <w:sz w:val="24"/>
            <w:szCs w:val="24"/>
          </w:rPr>
          <w:delText>6</w:delText>
        </w:r>
      </w:del>
      <w:r w:rsidRPr="2460D266" w:rsidR="445AA2FD">
        <w:rPr>
          <w:rFonts w:ascii="Times New Roman" w:hAnsi="Times New Roman" w:eastAsia="Times New Roman" w:cs="Times New Roman"/>
          <w:sz w:val="24"/>
          <w:szCs w:val="24"/>
        </w:rPr>
        <w:t xml:space="preserve"> people and satisfy our minimum </w:t>
      </w:r>
      <w:del w:author="Farin Hossain" w:date="2022-05-25T22:37:27.407Z" w:id="1780839817">
        <w:r w:rsidRPr="2460D266" w:rsidDel="445AA2FD">
          <w:rPr>
            <w:rFonts w:ascii="Times New Roman" w:hAnsi="Times New Roman" w:eastAsia="Times New Roman" w:cs="Times New Roman"/>
            <w:sz w:val="24"/>
            <w:szCs w:val="24"/>
          </w:rPr>
          <w:delText>quota</w:delText>
        </w:r>
      </w:del>
      <w:ins w:author="Farin Hossain" w:date="2022-05-25T22:37:28.374Z" w:id="312008135">
        <w:r w:rsidRPr="2460D266" w:rsidR="445AA2FD">
          <w:rPr>
            <w:rFonts w:ascii="Times New Roman" w:hAnsi="Times New Roman" w:eastAsia="Times New Roman" w:cs="Times New Roman"/>
            <w:sz w:val="24"/>
            <w:szCs w:val="24"/>
          </w:rPr>
          <w:t>target</w:t>
        </w:r>
      </w:ins>
      <w:r w:rsidRPr="2460D266" w:rsidR="445AA2FD">
        <w:rPr>
          <w:rFonts w:ascii="Times New Roman" w:hAnsi="Times New Roman" w:eastAsia="Times New Roman" w:cs="Times New Roman"/>
          <w:sz w:val="24"/>
          <w:szCs w:val="24"/>
        </w:rPr>
        <w:t>.</w:t>
      </w:r>
    </w:p>
    <w:p w:rsidR="00867B86" w:rsidRDefault="00867B86" w14:paraId="00000041" w14:textId="77777777" w14:noSpellErr="1">
      <w:pPr>
        <w:rPr>
          <w:rFonts w:ascii="Times New Roman" w:hAnsi="Times New Roman" w:eastAsia="Times New Roman" w:cs="Times New Roman"/>
          <w:b w:val="0"/>
          <w:bCs w:val="0"/>
        </w:rPr>
      </w:pPr>
    </w:p>
    <w:p w:rsidR="00867B86" w:rsidRDefault="00867B86" w14:paraId="00000042" w14:textId="77777777" w14:noSpellErr="1">
      <w:pPr>
        <w:rPr>
          <w:rFonts w:ascii="Times New Roman" w:hAnsi="Times New Roman" w:eastAsia="Times New Roman" w:cs="Times New Roman"/>
          <w:b w:val="0"/>
          <w:bCs w:val="0"/>
        </w:rPr>
      </w:pPr>
    </w:p>
    <w:p w:rsidR="00867B86" w:rsidRDefault="00867B86" w14:paraId="00000043" w14:textId="77777777" w14:noSpellErr="1">
      <w:pPr>
        <w:rPr>
          <w:rFonts w:ascii="Times New Roman" w:hAnsi="Times New Roman" w:eastAsia="Times New Roman" w:cs="Times New Roman"/>
          <w:b w:val="0"/>
          <w:bCs w:val="0"/>
        </w:rPr>
      </w:pPr>
    </w:p>
    <w:p w:rsidR="00867B86" w:rsidRDefault="00867B86" w14:paraId="00000044" w14:textId="77777777" w14:noSpellErr="1">
      <w:pPr>
        <w:rPr>
          <w:rFonts w:ascii="Times New Roman" w:hAnsi="Times New Roman" w:eastAsia="Times New Roman" w:cs="Times New Roman"/>
          <w:b w:val="0"/>
          <w:bCs w:val="0"/>
        </w:rPr>
      </w:pPr>
    </w:p>
    <w:p w:rsidR="00867B86" w:rsidRDefault="00867B86" w14:paraId="00000045" w14:textId="77777777" w14:noSpellErr="1">
      <w:pPr>
        <w:rPr>
          <w:rFonts w:ascii="Times New Roman" w:hAnsi="Times New Roman" w:eastAsia="Times New Roman" w:cs="Times New Roman"/>
          <w:b w:val="0"/>
          <w:bCs w:val="0"/>
        </w:rPr>
      </w:pPr>
    </w:p>
    <w:p w:rsidR="00867B86" w:rsidRDefault="00867B86" w14:paraId="00000046" w14:textId="77777777" w14:noSpellErr="1">
      <w:pPr>
        <w:rPr>
          <w:rFonts w:ascii="Times New Roman" w:hAnsi="Times New Roman" w:eastAsia="Times New Roman" w:cs="Times New Roman"/>
          <w:b w:val="0"/>
          <w:bCs w:val="0"/>
        </w:rPr>
      </w:pPr>
    </w:p>
    <w:p w:rsidR="00867B86" w:rsidRDefault="00867B86" w14:paraId="00000047" w14:textId="77777777" w14:noSpellErr="1">
      <w:pPr>
        <w:rPr>
          <w:rFonts w:ascii="Times New Roman" w:hAnsi="Times New Roman" w:eastAsia="Times New Roman" w:cs="Times New Roman"/>
          <w:b w:val="0"/>
          <w:bCs w:val="0"/>
        </w:rPr>
      </w:pPr>
    </w:p>
    <w:p w:rsidR="00867B86" w:rsidRDefault="00867B86" w14:paraId="00000048" w14:textId="77777777" w14:noSpellErr="1">
      <w:pPr>
        <w:rPr>
          <w:rFonts w:ascii="Times New Roman" w:hAnsi="Times New Roman" w:eastAsia="Times New Roman" w:cs="Times New Roman"/>
          <w:b w:val="0"/>
          <w:bCs w:val="0"/>
        </w:rPr>
      </w:pPr>
    </w:p>
    <w:p w:rsidR="00867B86" w:rsidRDefault="00867B86" w14:paraId="00000049" w14:textId="77777777" w14:noSpellErr="1">
      <w:pPr>
        <w:rPr>
          <w:rFonts w:ascii="Times New Roman" w:hAnsi="Times New Roman" w:eastAsia="Times New Roman" w:cs="Times New Roman"/>
          <w:b w:val="0"/>
          <w:bCs w:val="0"/>
        </w:rPr>
      </w:pPr>
    </w:p>
    <w:p w:rsidR="00867B86" w:rsidRDefault="00867B86" w14:paraId="0000004A" w14:textId="77777777" w14:noSpellErr="1">
      <w:pPr>
        <w:rPr>
          <w:rFonts w:ascii="Times New Roman" w:hAnsi="Times New Roman" w:eastAsia="Times New Roman" w:cs="Times New Roman"/>
          <w:b w:val="0"/>
          <w:bCs w:val="0"/>
        </w:rPr>
      </w:pPr>
    </w:p>
    <w:p w:rsidR="00867B86" w:rsidRDefault="00867B86" w14:paraId="0000004B" w14:textId="77777777" w14:noSpellErr="1">
      <w:pPr>
        <w:rPr>
          <w:rFonts w:ascii="Times New Roman" w:hAnsi="Times New Roman" w:eastAsia="Times New Roman" w:cs="Times New Roman"/>
          <w:b w:val="0"/>
          <w:bCs w:val="0"/>
        </w:rPr>
      </w:pPr>
    </w:p>
    <w:p w:rsidR="00867B86" w:rsidRDefault="00CE436D" w14:paraId="0000004C" w14:textId="427E4DDB">
      <w:pPr>
        <w:pStyle w:val="Heading3"/>
        <w:rPr>
          <w:rFonts w:ascii="Times New Roman" w:hAnsi="Times New Roman" w:eastAsia="Times New Roman" w:cs="Times New Roman"/>
          <w:color w:val="000000"/>
          <w:sz w:val="38"/>
          <w:szCs w:val="38"/>
        </w:rPr>
      </w:pPr>
      <w:bookmarkStart w:name="_3dg5o8s3zqjz" w:id="12"/>
      <w:bookmarkEnd w:id="12"/>
      <w:del w:author="Yuxin Chen" w:date="2022-05-25T21:32:07.314Z" w:id="2067469690">
        <w:r w:rsidRPr="2460D266" w:rsidDel="445AA2FD">
          <w:rPr>
            <w:rFonts w:ascii="Times New Roman" w:hAnsi="Times New Roman" w:eastAsia="Times New Roman" w:cs="Times New Roman"/>
            <w:b w:val="0"/>
            <w:bCs w:val="0"/>
            <w:color w:val="000000" w:themeColor="text1" w:themeTint="FF" w:themeShade="FF"/>
            <w:sz w:val="38"/>
            <w:szCs w:val="38"/>
          </w:rPr>
          <w:delText>Draft</w:delText>
        </w:r>
      </w:del>
      <w:ins w:author="Yuxin Chen" w:date="2022-05-25T21:32:07.361Z" w:id="254936158">
        <w:r w:rsidRPr="2460D266" w:rsidR="2460D266">
          <w:rPr>
            <w:rFonts w:ascii="Times New Roman" w:hAnsi="Times New Roman" w:eastAsia="Times New Roman" w:cs="Times New Roman"/>
            <w:b w:val="0"/>
            <w:bCs w:val="0"/>
            <w:color w:val="000000" w:themeColor="text1" w:themeTint="FF" w:themeShade="FF"/>
            <w:sz w:val="38"/>
            <w:szCs w:val="38"/>
          </w:rPr>
          <w:t xml:space="preserve"> FINAL</w:t>
        </w:r>
      </w:ins>
      <w:r w:rsidRPr="2460D266" w:rsidR="445AA2FD">
        <w:rPr>
          <w:rFonts w:ascii="Times New Roman" w:hAnsi="Times New Roman" w:eastAsia="Times New Roman" w:cs="Times New Roman"/>
          <w:b w:val="0"/>
          <w:bCs w:val="0"/>
          <w:color w:val="000000" w:themeColor="text1" w:themeTint="FF" w:themeShade="FF"/>
          <w:sz w:val="38"/>
          <w:szCs w:val="38"/>
        </w:rPr>
        <w:t xml:space="preserve"> Forma</w:t>
      </w:r>
      <w:r w:rsidRPr="2460D266" w:rsidR="445AA2FD">
        <w:rPr>
          <w:rFonts w:ascii="Times New Roman" w:hAnsi="Times New Roman" w:eastAsia="Times New Roman" w:cs="Times New Roman"/>
          <w:color w:val="000000" w:themeColor="text1" w:themeTint="FF" w:themeShade="FF"/>
          <w:sz w:val="38"/>
          <w:szCs w:val="38"/>
        </w:rPr>
        <w:t>tive Research Study Instrument</w:t>
      </w:r>
    </w:p>
    <w:p w:rsidR="00867B86" w:rsidP="2460D266" w:rsidRDefault="00CE436D" w14:paraId="0000004D" w14:textId="04050901">
      <w:pPr>
        <w:numPr>
          <w:ilvl w:val="0"/>
          <w:numId w:val="7"/>
        </w:numPr>
        <w:rPr>
          <w:del w:author="Yuxin Chen" w:date="2022-05-25T21:35:09.384Z" w:id="150618230"/>
          <w:rFonts w:ascii="Times New Roman" w:hAnsi="Times New Roman" w:eastAsia="Times New Roman" w:cs="Times New Roman"/>
          <w:b w:val="1"/>
          <w:bCs w:val="1"/>
          <w:i w:val="1"/>
          <w:iCs w:val="1"/>
          <w:sz w:val="24"/>
          <w:szCs w:val="24"/>
        </w:rPr>
      </w:pPr>
      <w:del w:author="Yuxin Chen" w:date="2022-05-25T21:35:15.065Z" w:id="951350664">
        <w:r w:rsidRPr="2460D266" w:rsidDel="445AA2FD">
          <w:rPr>
            <w:rFonts w:ascii="Times New Roman" w:hAnsi="Times New Roman" w:eastAsia="Times New Roman" w:cs="Times New Roman"/>
            <w:b w:val="1"/>
            <w:bCs w:val="1"/>
            <w:i w:val="1"/>
            <w:iCs w:val="1"/>
            <w:sz w:val="24"/>
            <w:szCs w:val="24"/>
          </w:rPr>
          <w:delText>Participant timeline</w:delText>
        </w:r>
      </w:del>
      <w:ins w:author="Farin Hossain" w:date="2022-05-25T21:35:22.85Z" w:id="1032603483">
        <w:r w:rsidRPr="2460D266" w:rsidR="445AA2FD">
          <w:rPr>
            <w:rFonts w:ascii="Times New Roman" w:hAnsi="Times New Roman" w:eastAsia="Times New Roman" w:cs="Times New Roman"/>
            <w:b w:val="1"/>
            <w:bCs w:val="1"/>
            <w:i w:val="1"/>
            <w:iCs w:val="1"/>
            <w:sz w:val="24"/>
            <w:szCs w:val="24"/>
          </w:rPr>
          <w:t>Demographic</w:t>
        </w:r>
      </w:ins>
    </w:p>
    <w:p w:rsidR="00867B86" w:rsidRDefault="00CE436D" w14:paraId="0000004E" w14:textId="77777777" w14:noSpellErr="1">
      <w:pPr>
        <w:numPr>
          <w:ilvl w:val="1"/>
          <w:numId w:val="7"/>
        </w:numPr>
        <w:rPr>
          <w:ins w:author="Farin Hossain" w:date="2022-05-25T22:40:41.9Z" w:id="1410508216"/>
          <w:rFonts w:ascii="Times New Roman" w:hAnsi="Times New Roman" w:eastAsia="Times New Roman" w:cs="Times New Roman"/>
          <w:sz w:val="24"/>
          <w:szCs w:val="24"/>
        </w:rPr>
      </w:pPr>
      <w:r w:rsidRPr="2460D266" w:rsidR="445AA2FD">
        <w:rPr>
          <w:rFonts w:ascii="Times New Roman" w:hAnsi="Times New Roman" w:eastAsia="Times New Roman" w:cs="Times New Roman"/>
          <w:sz w:val="24"/>
          <w:szCs w:val="24"/>
        </w:rPr>
        <w:t>When did you become a member of the University of Toronto?</w:t>
      </w:r>
    </w:p>
    <w:p w:rsidR="2460D266" w:rsidP="2460D266" w:rsidRDefault="2460D266" w14:paraId="5F93A39A" w14:textId="1DF77C1A">
      <w:pPr>
        <w:pStyle w:val="Normal"/>
        <w:numPr>
          <w:ilvl w:val="1"/>
          <w:numId w:val="7"/>
        </w:numPr>
        <w:rPr>
          <w:ins w:author="Farin Hossain" w:date="2022-05-25T22:42:55.978Z" w:id="1163674916"/>
          <w:rFonts w:ascii="Times New Roman" w:hAnsi="Times New Roman" w:eastAsia="Times New Roman" w:cs="Times New Roman"/>
          <w:sz w:val="24"/>
          <w:szCs w:val="24"/>
        </w:rPr>
      </w:pPr>
      <w:ins w:author="Farin Hossain" w:date="2022-05-25T22:40:59.392Z" w:id="806385962">
        <w:r w:rsidRPr="2460D266" w:rsidR="2460D266">
          <w:rPr>
            <w:rFonts w:ascii="Times New Roman" w:hAnsi="Times New Roman" w:eastAsia="Times New Roman" w:cs="Times New Roman"/>
            <w:sz w:val="24"/>
            <w:szCs w:val="24"/>
          </w:rPr>
          <w:t>What program are you currently in</w:t>
        </w:r>
      </w:ins>
      <w:ins w:author="Farin Hossain" w:date="2022-05-25T22:41:00.323Z" w:id="957978751">
        <w:r w:rsidRPr="2460D266" w:rsidR="2460D266">
          <w:rPr>
            <w:rFonts w:ascii="Times New Roman" w:hAnsi="Times New Roman" w:eastAsia="Times New Roman" w:cs="Times New Roman"/>
            <w:sz w:val="24"/>
            <w:szCs w:val="24"/>
          </w:rPr>
          <w:t>?</w:t>
        </w:r>
      </w:ins>
    </w:p>
    <w:p w:rsidR="2460D266" w:rsidP="2460D266" w:rsidRDefault="2460D266" w14:paraId="31AF9851" w14:textId="4F6F1416">
      <w:pPr>
        <w:pStyle w:val="Normal"/>
        <w:numPr>
          <w:ilvl w:val="2"/>
          <w:numId w:val="7"/>
        </w:numPr>
        <w:rPr>
          <w:del w:author="Farin Hossain" w:date="2022-05-25T22:43:49.157Z" w:id="767639356"/>
          <w:rFonts w:ascii="Times New Roman" w:hAnsi="Times New Roman" w:eastAsia="Times New Roman" w:cs="Times New Roman"/>
          <w:sz w:val="24"/>
          <w:szCs w:val="24"/>
        </w:rPr>
        <w:pPrChange w:author="Farin Hossain" w:date="2022-05-25T22:42:56.506Z">
          <w:pPr>
            <w:pStyle w:val="Normal"/>
            <w:numPr>
              <w:ilvl w:val="1"/>
              <w:numId w:val="7"/>
            </w:numPr>
          </w:pPr>
        </w:pPrChange>
      </w:pPr>
    </w:p>
    <w:p w:rsidR="00867B86" w:rsidRDefault="00CE436D" w14:paraId="0000004F" w14:textId="77777777">
      <w:pPr>
        <w:numPr>
          <w:ilvl w:val="1"/>
          <w:numId w:val="7"/>
        </w:numPr>
        <w:rPr>
          <w:del w:author="Yuxin Chen" w:date="2022-05-25T21:35:04.318Z" w:id="1301168513"/>
          <w:rFonts w:ascii="Times New Roman" w:hAnsi="Times New Roman" w:eastAsia="Times New Roman" w:cs="Times New Roman"/>
          <w:sz w:val="24"/>
          <w:szCs w:val="24"/>
        </w:rPr>
      </w:pPr>
      <w:del w:author="Yuxin Chen" w:date="2022-05-25T21:35:36.96Z" w:id="1737346177">
        <w:r w:rsidRPr="2460D266" w:rsidDel="445AA2FD">
          <w:rPr>
            <w:rFonts w:ascii="Times New Roman" w:hAnsi="Times New Roman" w:eastAsia="Times New Roman" w:cs="Times New Roman"/>
            <w:sz w:val="24"/>
            <w:szCs w:val="24"/>
          </w:rPr>
          <w:delText>Student:</w:delText>
        </w:r>
      </w:del>
      <w:del w:author="Yuxin Chen" w:date="2022-05-25T21:38:51.081Z" w:id="1346349952">
        <w:r w:rsidRPr="2460D266" w:rsidDel="445AA2FD">
          <w:rPr>
            <w:rFonts w:ascii="Times New Roman" w:hAnsi="Times New Roman" w:eastAsia="Times New Roman" w:cs="Times New Roman"/>
            <w:sz w:val="24"/>
            <w:szCs w:val="24"/>
          </w:rPr>
          <w:delText xml:space="preserve"> </w:delText>
        </w:r>
      </w:del>
      <w:del w:author="Yuxin Chen" w:date="2022-05-25T21:43:47.816Z" w:id="1479285063">
        <w:r w:rsidRPr="2460D266" w:rsidDel="445AA2FD">
          <w:rPr>
            <w:rFonts w:ascii="Times New Roman" w:hAnsi="Times New Roman" w:eastAsia="Times New Roman" w:cs="Times New Roman"/>
            <w:sz w:val="24"/>
            <w:szCs w:val="24"/>
          </w:rPr>
          <w:delText>What is your current year of study?</w:delText>
        </w:r>
      </w:del>
      <w:r w:rsidRPr="2460D266" w:rsidR="445AA2FD">
        <w:rPr>
          <w:rFonts w:ascii="Times New Roman" w:hAnsi="Times New Roman" w:eastAsia="Times New Roman" w:cs="Times New Roman"/>
          <w:sz w:val="24"/>
          <w:szCs w:val="24"/>
        </w:rPr>
        <w:t xml:space="preserve"> </w:t>
      </w:r>
      <w:del w:author="Yuxin Chen" w:date="2022-05-25T21:35:04.338Z" w:id="617095560">
        <w:r w:rsidRPr="2460D266" w:rsidDel="445AA2FD">
          <w:rPr>
            <w:rFonts w:ascii="Times New Roman" w:hAnsi="Times New Roman" w:eastAsia="Times New Roman" w:cs="Times New Roman"/>
            <w:sz w:val="24"/>
            <w:szCs w:val="24"/>
          </w:rPr>
          <w:delText>Which year of your study did COVID-19 emerge?</w:delText>
        </w:r>
      </w:del>
    </w:p>
    <w:p w:rsidR="00867B86" w:rsidRDefault="00CE436D" w14:paraId="00000050" w14:textId="77777777">
      <w:pPr>
        <w:numPr>
          <w:ilvl w:val="1"/>
          <w:numId w:val="7"/>
        </w:numPr>
        <w:rPr>
          <w:del w:author="Yuxin Chen" w:date="2022-05-25T21:32:23.194Z" w:id="1552459433"/>
          <w:rFonts w:ascii="Times New Roman" w:hAnsi="Times New Roman" w:eastAsia="Times New Roman" w:cs="Times New Roman"/>
          <w:sz w:val="24"/>
          <w:szCs w:val="24"/>
        </w:rPr>
      </w:pPr>
      <w:del w:author="Yuxin Chen" w:date="2022-05-25T21:32:23.2Z" w:id="1317385718">
        <w:r w:rsidRPr="2460D266" w:rsidDel="445AA2FD">
          <w:rPr>
            <w:rFonts w:ascii="Times New Roman" w:hAnsi="Times New Roman" w:eastAsia="Times New Roman" w:cs="Times New Roman"/>
            <w:sz w:val="24"/>
            <w:szCs w:val="24"/>
          </w:rPr>
          <w:delText xml:space="preserve">Teaching staff: How many years have you been teaching? Which year of your teaching did COVID-19 </w:delText>
        </w:r>
        <w:r w:rsidRPr="2460D266" w:rsidDel="445AA2FD">
          <w:rPr>
            <w:rFonts w:ascii="Times New Roman" w:hAnsi="Times New Roman" w:eastAsia="Times New Roman" w:cs="Times New Roman"/>
            <w:sz w:val="24"/>
            <w:szCs w:val="24"/>
          </w:rPr>
          <w:delText>emerge</w:delText>
        </w:r>
        <w:r w:rsidRPr="2460D266" w:rsidDel="445AA2FD">
          <w:rPr>
            <w:rFonts w:ascii="Times New Roman" w:hAnsi="Times New Roman" w:eastAsia="Times New Roman" w:cs="Times New Roman"/>
            <w:sz w:val="24"/>
            <w:szCs w:val="24"/>
          </w:rPr>
          <w:delText>?</w:delText>
        </w:r>
      </w:del>
    </w:p>
    <w:p w:rsidR="00867B86" w:rsidP="2460D266" w:rsidRDefault="00CE436D" w14:paraId="00000051" w14:textId="14928F9A">
      <w:pPr>
        <w:ind w:left="0"/>
        <w:rPr>
          <w:rFonts w:ascii="Times New Roman" w:hAnsi="Times New Roman" w:eastAsia="Times New Roman" w:cs="Times New Roman"/>
          <w:b w:val="1"/>
          <w:bCs w:val="1"/>
          <w:i w:val="1"/>
          <w:iCs w:val="1"/>
          <w:sz w:val="24"/>
          <w:szCs w:val="24"/>
        </w:rPr>
        <w:pPrChange w:author="Farin Hossain" w:date="2022-05-25T21:38:50.75Z">
          <w:pPr>
            <w:numPr>
              <w:ilvl w:val="0"/>
              <w:numId w:val="7"/>
            </w:numPr>
          </w:pPr>
        </w:pPrChange>
      </w:pPr>
      <w:del w:author="Yuxin Chen" w:date="2022-05-25T21:37:58.994Z" w:id="1775065745">
        <w:r w:rsidRPr="2460D266" w:rsidDel="445AA2FD">
          <w:rPr>
            <w:rFonts w:ascii="Times New Roman" w:hAnsi="Times New Roman" w:eastAsia="Times New Roman" w:cs="Times New Roman"/>
            <w:b w:val="1"/>
            <w:bCs w:val="1"/>
            <w:i w:val="1"/>
            <w:iCs w:val="1"/>
            <w:sz w:val="24"/>
            <w:szCs w:val="24"/>
          </w:rPr>
          <w:delText>Li</w:delText>
        </w:r>
        <w:r w:rsidRPr="2460D266" w:rsidDel="445AA2FD">
          <w:rPr>
            <w:rFonts w:ascii="Times New Roman" w:hAnsi="Times New Roman" w:eastAsia="Times New Roman" w:cs="Times New Roman"/>
            <w:b w:val="1"/>
            <w:bCs w:val="1"/>
            <w:i w:val="1"/>
            <w:iCs w:val="1"/>
            <w:sz w:val="24"/>
            <w:szCs w:val="24"/>
          </w:rPr>
          <w:delText xml:space="preserve">ving </w:delText>
        </w:r>
        <w:r w:rsidRPr="2460D266" w:rsidDel="445AA2FD">
          <w:rPr>
            <w:rFonts w:ascii="Times New Roman" w:hAnsi="Times New Roman" w:eastAsia="Times New Roman" w:cs="Times New Roman"/>
            <w:b w:val="1"/>
            <w:bCs w:val="1"/>
            <w:i w:val="1"/>
            <w:iCs w:val="1"/>
            <w:sz w:val="24"/>
            <w:szCs w:val="24"/>
          </w:rPr>
          <w:delText>situation</w:delText>
        </w:r>
      </w:del>
      <w:r w:rsidRPr="2460D266" w:rsidR="445AA2FD">
        <w:rPr>
          <w:rFonts w:ascii="Times New Roman" w:hAnsi="Times New Roman" w:eastAsia="Times New Roman" w:cs="Times New Roman"/>
          <w:b w:val="1"/>
          <w:bCs w:val="1"/>
          <w:i w:val="1"/>
          <w:iCs w:val="1"/>
          <w:sz w:val="24"/>
          <w:szCs w:val="24"/>
        </w:rPr>
        <w:t xml:space="preserve"> </w:t>
      </w:r>
      <w:del w:author="Yuxin Chen" w:date="2022-05-25T21:32:35.222Z" w:id="2051092890">
        <w:r w:rsidRPr="2460D266" w:rsidDel="445AA2FD">
          <w:rPr>
            <w:rFonts w:ascii="Times New Roman" w:hAnsi="Times New Roman" w:eastAsia="Times New Roman" w:cs="Times New Roman"/>
            <w:b w:val="1"/>
            <w:bCs w:val="1"/>
            <w:i w:val="1"/>
            <w:iCs w:val="1"/>
            <w:sz w:val="24"/>
            <w:szCs w:val="24"/>
          </w:rPr>
          <w:delText>(</w:delText>
        </w:r>
        <w:r w:rsidRPr="2460D266" w:rsidDel="445AA2FD">
          <w:rPr>
            <w:rFonts w:ascii="Times New Roman" w:hAnsi="Times New Roman" w:eastAsia="Times New Roman" w:cs="Times New Roman"/>
            <w:b w:val="1"/>
            <w:bCs w:val="1"/>
            <w:i w:val="1"/>
            <w:iCs w:val="1"/>
            <w:sz w:val="24"/>
            <w:szCs w:val="24"/>
          </w:rPr>
          <w:delText>only student and undergraduate TA)</w:delText>
        </w:r>
      </w:del>
    </w:p>
    <w:p w:rsidR="00867B86" w:rsidRDefault="00CE436D" w14:paraId="00000052" w14:textId="2F962C87">
      <w:pPr>
        <w:numPr>
          <w:ilvl w:val="1"/>
          <w:numId w:val="7"/>
        </w:numPr>
        <w:rPr>
          <w:del w:author="" w:date="2022-05-25T21:40:44.166Z" w:id="480063729"/>
          <w:rFonts w:ascii="Times New Roman" w:hAnsi="Times New Roman" w:eastAsia="Times New Roman" w:cs="Times New Roman"/>
          <w:sz w:val="24"/>
          <w:szCs w:val="24"/>
        </w:rPr>
      </w:pPr>
      <w:del w:author="Farin Hossain" w:date="2022-05-25T21:44:44.759Z" w:id="177887802">
        <w:r w:rsidRPr="2460D266" w:rsidDel="445AA2FD">
          <w:rPr>
            <w:rFonts w:ascii="Times New Roman" w:hAnsi="Times New Roman" w:eastAsia="Times New Roman" w:cs="Times New Roman"/>
            <w:sz w:val="24"/>
            <w:szCs w:val="24"/>
          </w:rPr>
          <w:delText>Where were you living after COVID-19 broke out?</w:delText>
        </w:r>
      </w:del>
    </w:p>
    <w:p w:rsidR="00867B86" w:rsidP="2460D266" w:rsidRDefault="00CE436D" w14:paraId="5FAD0F56" w14:textId="0F95B28F">
      <w:pPr>
        <w:ind w:left="0"/>
        <w:rPr>
          <w:del w:author="Yuxin Chen" w:date="2022-05-25T21:42:53.727Z" w:id="599515271"/>
          <w:rFonts w:ascii="Times New Roman" w:hAnsi="Times New Roman" w:eastAsia="Times New Roman" w:cs="Times New Roman"/>
          <w:sz w:val="24"/>
          <w:szCs w:val="24"/>
        </w:rPr>
      </w:pPr>
    </w:p>
    <w:p w:rsidR="00867B86" w:rsidRDefault="00CE436D" w14:paraId="5F9FE016" w14:textId="2E2873CE">
      <w:pPr>
        <w:numPr>
          <w:ilvl w:val="1"/>
          <w:numId w:val="7"/>
        </w:numPr>
        <w:rPr>
          <w:ins w:author="Yuxin Chen" w:date="2022-05-25T21:43:39.011Z" w:id="448668457"/>
          <w:rFonts w:ascii="Times New Roman" w:hAnsi="Times New Roman" w:eastAsia="Times New Roman" w:cs="Times New Roman"/>
          <w:sz w:val="24"/>
          <w:szCs w:val="24"/>
        </w:rPr>
      </w:pPr>
      <w:r w:rsidRPr="2460D266" w:rsidR="445AA2FD">
        <w:rPr>
          <w:rFonts w:ascii="Times New Roman" w:hAnsi="Times New Roman" w:eastAsia="Times New Roman" w:cs="Times New Roman"/>
          <w:sz w:val="24"/>
          <w:szCs w:val="24"/>
        </w:rPr>
        <w:t>What is your current year of study?</w:t>
      </w:r>
    </w:p>
    <w:p w:rsidR="00867B86" w:rsidRDefault="00CE436D" w14:paraId="00000053" w14:textId="7292AC0B">
      <w:pPr>
        <w:numPr>
          <w:ilvl w:val="1"/>
          <w:numId w:val="7"/>
        </w:numPr>
        <w:rPr>
          <w:ins w:author="Farin Hossain" w:date="2022-05-25T22:41:31.858Z" w:id="1568781116"/>
          <w:rFonts w:ascii="Times New Roman" w:hAnsi="Times New Roman" w:eastAsia="Times New Roman" w:cs="Times New Roman"/>
          <w:sz w:val="24"/>
          <w:szCs w:val="24"/>
        </w:rPr>
      </w:pPr>
      <w:r w:rsidRPr="2460D266" w:rsidR="445AA2FD">
        <w:rPr>
          <w:rFonts w:ascii="Times New Roman" w:hAnsi="Times New Roman" w:eastAsia="Times New Roman" w:cs="Times New Roman"/>
          <w:sz w:val="24"/>
          <w:szCs w:val="24"/>
        </w:rPr>
        <w:t xml:space="preserve">Did you have to </w:t>
      </w:r>
      <w:r w:rsidRPr="2460D266" w:rsidR="445AA2FD">
        <w:rPr>
          <w:rFonts w:ascii="Times New Roman" w:hAnsi="Times New Roman" w:eastAsia="Times New Roman" w:cs="Times New Roman"/>
          <w:sz w:val="24"/>
          <w:szCs w:val="24"/>
        </w:rPr>
        <w:t>relocate</w:t>
      </w:r>
      <w:r w:rsidRPr="2460D266" w:rsidR="445AA2FD">
        <w:rPr>
          <w:rFonts w:ascii="Times New Roman" w:hAnsi="Times New Roman" w:eastAsia="Times New Roman" w:cs="Times New Roman"/>
          <w:sz w:val="24"/>
          <w:szCs w:val="24"/>
        </w:rPr>
        <w:t xml:space="preserve"> or look for housing</w:t>
      </w:r>
      <w:ins w:author="Farin Hossain" w:date="2022-05-25T21:40:50.892Z" w:id="300625358">
        <w:r w:rsidRPr="2460D266" w:rsidR="445AA2FD">
          <w:rPr>
            <w:rFonts w:ascii="Times New Roman" w:hAnsi="Times New Roman" w:eastAsia="Times New Roman" w:cs="Times New Roman"/>
            <w:sz w:val="24"/>
            <w:szCs w:val="24"/>
          </w:rPr>
          <w:t xml:space="preserve"> right after COVID-19 broke out</w:t>
        </w:r>
      </w:ins>
      <w:r w:rsidRPr="2460D266" w:rsidR="445AA2FD">
        <w:rPr>
          <w:rFonts w:ascii="Times New Roman" w:hAnsi="Times New Roman" w:eastAsia="Times New Roman" w:cs="Times New Roman"/>
          <w:sz w:val="24"/>
          <w:szCs w:val="24"/>
        </w:rPr>
        <w:t>?</w:t>
      </w:r>
    </w:p>
    <w:p w:rsidR="2460D266" w:rsidP="2460D266" w:rsidRDefault="2460D266" w14:paraId="4C4A95CF" w14:textId="25362F95">
      <w:pPr>
        <w:pStyle w:val="Normal"/>
        <w:numPr>
          <w:ilvl w:val="2"/>
          <w:numId w:val="7"/>
        </w:numPr>
        <w:rPr>
          <w:rFonts w:ascii="Times New Roman" w:hAnsi="Times New Roman" w:eastAsia="Times New Roman" w:cs="Times New Roman"/>
          <w:sz w:val="24"/>
          <w:szCs w:val="24"/>
        </w:rPr>
        <w:pPrChange w:author="Farin Hossain" w:date="2022-05-25T22:41:57.504Z">
          <w:pPr>
            <w:pStyle w:val="Normal"/>
            <w:numPr>
              <w:ilvl w:val="1"/>
              <w:numId w:val="7"/>
            </w:numPr>
          </w:pPr>
        </w:pPrChange>
      </w:pPr>
      <w:ins w:author="Farin Hossain" w:date="2022-05-25T22:42:21.136Z" w:id="1147740456">
        <w:r w:rsidRPr="2460D266" w:rsidR="2460D266">
          <w:rPr>
            <w:rFonts w:ascii="Times New Roman" w:hAnsi="Times New Roman" w:eastAsia="Times New Roman" w:cs="Times New Roman"/>
            <w:sz w:val="24"/>
            <w:szCs w:val="24"/>
          </w:rPr>
          <w:t xml:space="preserve">Where did you locate </w:t>
        </w:r>
        <w:del w:author="Yuxin Chen" w:date="2022-05-25T22:42:30.194Z" w:id="1262327890">
          <w:r w:rsidRPr="2460D266" w:rsidDel="2460D266">
            <w:rPr>
              <w:rFonts w:ascii="Times New Roman" w:hAnsi="Times New Roman" w:eastAsia="Times New Roman" w:cs="Times New Roman"/>
              <w:sz w:val="24"/>
              <w:szCs w:val="24"/>
            </w:rPr>
            <w:delText xml:space="preserve">to </w:delText>
          </w:r>
        </w:del>
        <w:r w:rsidRPr="2460D266" w:rsidR="2460D266">
          <w:rPr>
            <w:rFonts w:ascii="Times New Roman" w:hAnsi="Times New Roman" w:eastAsia="Times New Roman" w:cs="Times New Roman"/>
            <w:sz w:val="24"/>
            <w:szCs w:val="24"/>
          </w:rPr>
          <w:t>during the online learning?</w:t>
        </w:r>
      </w:ins>
    </w:p>
    <w:p w:rsidR="00867B86" w:rsidRDefault="00CE436D" w14:paraId="00000054" w14:textId="21C4EF6C">
      <w:pPr>
        <w:numPr>
          <w:ilvl w:val="1"/>
          <w:numId w:val="7"/>
        </w:numPr>
        <w:rPr>
          <w:rFonts w:ascii="Times New Roman" w:hAnsi="Times New Roman" w:eastAsia="Times New Roman" w:cs="Times New Roman"/>
          <w:sz w:val="24"/>
          <w:szCs w:val="24"/>
        </w:rPr>
      </w:pPr>
      <w:del w:author="Farin Hossain" w:date="2022-05-25T21:45:56.013Z" w:id="1101251292">
        <w:r w:rsidRPr="2460D266" w:rsidDel="445AA2FD">
          <w:rPr>
            <w:rFonts w:ascii="Times New Roman" w:hAnsi="Times New Roman" w:eastAsia="Times New Roman" w:cs="Times New Roman"/>
            <w:sz w:val="24"/>
            <w:szCs w:val="24"/>
          </w:rPr>
          <w:delText xml:space="preserve">Did your living situation cause you additional stress during this time? </w:delText>
        </w:r>
      </w:del>
      <w:ins w:author="Farin Hossain" w:date="2022-05-25T21:45:59.415Z" w:id="1268746549">
        <w:r w:rsidRPr="2460D266" w:rsidR="445AA2FD">
          <w:rPr>
            <w:rFonts w:ascii="Times New Roman" w:hAnsi="Times New Roman" w:eastAsia="Times New Roman" w:cs="Times New Roman"/>
            <w:sz w:val="24"/>
            <w:szCs w:val="24"/>
          </w:rPr>
          <w:t xml:space="preserve">How would </w:t>
        </w:r>
      </w:ins>
      <w:ins w:author="Farin Hossain" w:date="2022-05-25T21:46:22.393Z" w:id="166805182">
        <w:r w:rsidRPr="2460D266" w:rsidR="445AA2FD">
          <w:rPr>
            <w:rFonts w:ascii="Times New Roman" w:hAnsi="Times New Roman" w:eastAsia="Times New Roman" w:cs="Times New Roman"/>
            <w:sz w:val="24"/>
            <w:szCs w:val="24"/>
          </w:rPr>
          <w:t xml:space="preserve">you </w:t>
        </w:r>
      </w:ins>
      <w:ins w:author="Farin Hossain" w:date="2022-05-25T21:47:21.21Z" w:id="1178561865">
        <w:r w:rsidRPr="2460D266" w:rsidR="445AA2FD">
          <w:rPr>
            <w:rFonts w:ascii="Times New Roman" w:hAnsi="Times New Roman" w:eastAsia="Times New Roman" w:cs="Times New Roman"/>
            <w:sz w:val="24"/>
            <w:szCs w:val="24"/>
          </w:rPr>
          <w:t xml:space="preserve">describe your feelings about your </w:t>
        </w:r>
      </w:ins>
      <w:ins w:author="Farin Hossain" w:date="2022-05-25T21:46:22.393Z" w:id="788912329">
        <w:r w:rsidRPr="2460D266" w:rsidR="445AA2FD">
          <w:rPr>
            <w:rFonts w:ascii="Times New Roman" w:hAnsi="Times New Roman" w:eastAsia="Times New Roman" w:cs="Times New Roman"/>
            <w:sz w:val="24"/>
            <w:szCs w:val="24"/>
          </w:rPr>
          <w:t xml:space="preserve">living situation </w:t>
        </w:r>
      </w:ins>
      <w:ins w:author="Farin Hossain" w:date="2022-05-25T21:47:26.986Z" w:id="1411567575">
        <w:r w:rsidRPr="2460D266" w:rsidR="445AA2FD">
          <w:rPr>
            <w:rFonts w:ascii="Times New Roman" w:hAnsi="Times New Roman" w:eastAsia="Times New Roman" w:cs="Times New Roman"/>
            <w:sz w:val="24"/>
            <w:szCs w:val="24"/>
          </w:rPr>
          <w:t xml:space="preserve">during </w:t>
        </w:r>
      </w:ins>
      <w:ins w:author="Farin Hossain" w:date="2022-05-25T21:46:22.393Z" w:id="1163744257">
        <w:r w:rsidRPr="2460D266" w:rsidR="445AA2FD">
          <w:rPr>
            <w:rFonts w:ascii="Times New Roman" w:hAnsi="Times New Roman" w:eastAsia="Times New Roman" w:cs="Times New Roman"/>
            <w:sz w:val="24"/>
            <w:szCs w:val="24"/>
          </w:rPr>
          <w:t xml:space="preserve">this time? </w:t>
        </w:r>
      </w:ins>
      <w:r w:rsidRPr="2460D266" w:rsidR="445AA2FD">
        <w:rPr>
          <w:rFonts w:ascii="Times New Roman" w:hAnsi="Times New Roman" w:eastAsia="Times New Roman" w:cs="Times New Roman"/>
          <w:sz w:val="24"/>
          <w:szCs w:val="24"/>
        </w:rPr>
        <w:t>Please elaborate.</w:t>
      </w:r>
    </w:p>
    <w:p w:rsidR="00867B86" w:rsidP="2460D266" w:rsidRDefault="00CE436D" w14:paraId="00000055" w14:textId="77777777">
      <w:pPr>
        <w:numPr>
          <w:ilvl w:val="0"/>
          <w:numId w:val="7"/>
        </w:numPr>
        <w:rPr>
          <w:del w:author="Yuxin Chen" w:date="2022-05-25T21:48:41.39Z" w:id="5911135"/>
          <w:rFonts w:ascii="Times New Roman" w:hAnsi="Times New Roman" w:eastAsia="Times New Roman" w:cs="Times New Roman"/>
          <w:b w:val="1"/>
          <w:bCs w:val="1"/>
          <w:i w:val="1"/>
          <w:iCs w:val="1"/>
          <w:sz w:val="24"/>
          <w:szCs w:val="24"/>
        </w:rPr>
      </w:pPr>
      <w:del w:author="Yuxin Chen" w:date="2022-05-25T21:48:41.409Z" w:id="355991434">
        <w:r w:rsidRPr="2460D266" w:rsidDel="445AA2FD">
          <w:rPr>
            <w:rFonts w:ascii="Times New Roman" w:hAnsi="Times New Roman" w:eastAsia="Times New Roman" w:cs="Times New Roman"/>
            <w:b w:val="1"/>
            <w:bCs w:val="1"/>
            <w:i w:val="1"/>
            <w:iCs w:val="1"/>
            <w:sz w:val="24"/>
            <w:szCs w:val="24"/>
          </w:rPr>
          <w:delText>Study habits</w:delText>
        </w:r>
      </w:del>
    </w:p>
    <w:p w:rsidR="00867B86" w:rsidRDefault="00CE436D" w14:paraId="00000056" w14:textId="1D77B4E1">
      <w:pPr>
        <w:numPr>
          <w:ilvl w:val="1"/>
          <w:numId w:val="7"/>
        </w:numPr>
        <w:rPr>
          <w:del w:author="Yuxin Chen" w:date="2022-05-25T21:48:41.284Z" w:id="2097896110"/>
          <w:rFonts w:ascii="Times New Roman" w:hAnsi="Times New Roman" w:eastAsia="Times New Roman" w:cs="Times New Roman"/>
          <w:sz w:val="24"/>
          <w:szCs w:val="24"/>
        </w:rPr>
      </w:pPr>
      <w:del w:author="Farin Hossain" w:date="2022-05-25T21:47:50.662Z" w:id="745642444">
        <w:r w:rsidRPr="2460D266" w:rsidDel="445AA2FD">
          <w:rPr>
            <w:rFonts w:ascii="Times New Roman" w:hAnsi="Times New Roman" w:eastAsia="Times New Roman" w:cs="Times New Roman"/>
            <w:sz w:val="24"/>
            <w:szCs w:val="24"/>
          </w:rPr>
          <w:delText xml:space="preserve">Students: </w:delText>
        </w:r>
      </w:del>
      <w:del w:author="Yuxin Chen" w:date="2022-05-25T21:48:41.319Z" w:id="1202273123">
        <w:r w:rsidRPr="2460D266" w:rsidDel="445AA2FD">
          <w:rPr>
            <w:rFonts w:ascii="Times New Roman" w:hAnsi="Times New Roman" w:eastAsia="Times New Roman" w:cs="Times New Roman"/>
            <w:sz w:val="24"/>
            <w:szCs w:val="24"/>
          </w:rPr>
          <w:delText xml:space="preserve">Did you notice any change in your study habits? </w:delText>
        </w:r>
        <w:r w:rsidRPr="2460D266" w:rsidDel="445AA2FD">
          <w:rPr>
            <w:rFonts w:ascii="Times New Roman" w:hAnsi="Times New Roman" w:eastAsia="Times New Roman" w:cs="Times New Roman"/>
            <w:sz w:val="24"/>
            <w:szCs w:val="24"/>
          </w:rPr>
          <w:delText>How did you adjust to online learning?</w:delText>
        </w:r>
      </w:del>
    </w:p>
    <w:p w:rsidR="00867B86" w:rsidRDefault="00CE436D" w14:paraId="00000057" w14:textId="77777777">
      <w:pPr>
        <w:numPr>
          <w:ilvl w:val="1"/>
          <w:numId w:val="7"/>
        </w:numPr>
        <w:rPr>
          <w:del w:author="Farin Hossain" w:date="2022-05-25T21:32:31.374Z" w:id="1283454446"/>
          <w:rFonts w:ascii="Times New Roman" w:hAnsi="Times New Roman" w:eastAsia="Times New Roman" w:cs="Times New Roman"/>
          <w:sz w:val="24"/>
          <w:szCs w:val="24"/>
        </w:rPr>
      </w:pPr>
      <w:del w:author="Farin Hossain" w:date="2022-05-25T21:32:31.385Z" w:id="992877677">
        <w:r w:rsidRPr="2460D266" w:rsidDel="445AA2FD">
          <w:rPr>
            <w:rFonts w:ascii="Times New Roman" w:hAnsi="Times New Roman" w:eastAsia="Times New Roman" w:cs="Times New Roman"/>
            <w:sz w:val="24"/>
            <w:szCs w:val="24"/>
          </w:rPr>
          <w:delText>Teaching staff: Did you notice any change in your students’ study habits?</w:delText>
        </w:r>
      </w:del>
    </w:p>
    <w:p w:rsidR="00867B86" w:rsidRDefault="00CE436D" w14:paraId="00000058" w14:textId="77777777">
      <w:pPr>
        <w:numPr>
          <w:ilvl w:val="2"/>
          <w:numId w:val="7"/>
        </w:numPr>
        <w:rPr>
          <w:del w:author="Farin Hossain" w:date="2022-05-25T21:32:31.369Z" w:id="928664075"/>
          <w:rFonts w:ascii="Times New Roman" w:hAnsi="Times New Roman" w:eastAsia="Times New Roman" w:cs="Times New Roman"/>
          <w:sz w:val="24"/>
          <w:szCs w:val="24"/>
        </w:rPr>
      </w:pPr>
      <w:del w:author="Farin Hossain" w:date="2022-05-25T21:32:31.374Z" w:id="759476167">
        <w:r w:rsidRPr="2460D266" w:rsidDel="445AA2FD">
          <w:rPr>
            <w:rFonts w:ascii="Times New Roman" w:hAnsi="Times New Roman" w:eastAsia="Times New Roman" w:cs="Times New Roman"/>
            <w:sz w:val="24"/>
            <w:szCs w:val="24"/>
          </w:rPr>
          <w:delText>Yes: What do you think might be the cause of it?</w:delText>
        </w:r>
      </w:del>
    </w:p>
    <w:p w:rsidR="00867B86" w:rsidRDefault="00CE436D" w14:paraId="00000059" w14:textId="43CD694E">
      <w:pPr>
        <w:numPr>
          <w:ilvl w:val="2"/>
          <w:numId w:val="7"/>
        </w:numPr>
        <w:rPr>
          <w:del w:author="Farin Hossain" w:date="2022-05-25T21:32:31.358Z" w:id="1030616606"/>
          <w:rFonts w:ascii="Times New Roman" w:hAnsi="Times New Roman" w:eastAsia="Times New Roman" w:cs="Times New Roman"/>
          <w:sz w:val="24"/>
          <w:szCs w:val="24"/>
        </w:rPr>
      </w:pPr>
      <w:del w:author="Farin Hossain" w:date="2022-05-25T21:32:31.368Z" w:id="1693171329">
        <w:r w:rsidRPr="2460D266" w:rsidDel="445AA2FD">
          <w:rPr>
            <w:rFonts w:ascii="Times New Roman" w:hAnsi="Times New Roman" w:eastAsia="Times New Roman" w:cs="Times New Roman"/>
            <w:sz w:val="24"/>
            <w:szCs w:val="24"/>
          </w:rPr>
          <w:delText>No: What about the frequency of goin</w:delText>
        </w:r>
        <w:r w:rsidRPr="2460D266" w:rsidDel="445AA2FD">
          <w:rPr>
            <w:rFonts w:ascii="Times New Roman" w:hAnsi="Times New Roman" w:eastAsia="Times New Roman" w:cs="Times New Roman"/>
            <w:sz w:val="24"/>
            <w:szCs w:val="24"/>
          </w:rPr>
          <w:delText>g to office hours? Did you notice any difference in class participation and attendance? Any observations about the class atmosphere?</w:delText>
        </w:r>
        <w:r w:rsidRPr="2460D266" w:rsidDel="643F2687">
          <w:rPr>
            <w:rFonts w:ascii="Times New Roman" w:hAnsi="Times New Roman" w:eastAsia="Times New Roman" w:cs="Times New Roman"/>
            <w:sz w:val="24"/>
            <w:szCs w:val="24"/>
          </w:rPr>
          <w:delText xml:space="preserve"> </w:delText>
        </w:r>
      </w:del>
    </w:p>
    <w:p w:rsidR="00867B86" w:rsidRDefault="00CE436D" w14:paraId="0000005A" w14:textId="77777777">
      <w:pPr>
        <w:numPr>
          <w:ilvl w:val="0"/>
          <w:numId w:val="7"/>
        </w:numPr>
        <w:rPr>
          <w:rFonts w:ascii="Times New Roman" w:hAnsi="Times New Roman" w:eastAsia="Times New Roman" w:cs="Times New Roman"/>
          <w:b/>
          <w:i/>
          <w:sz w:val="24"/>
          <w:szCs w:val="24"/>
        </w:rPr>
      </w:pPr>
      <w:r w:rsidRPr="2460D266" w:rsidR="445AA2FD">
        <w:rPr>
          <w:rFonts w:ascii="Times New Roman" w:hAnsi="Times New Roman" w:eastAsia="Times New Roman" w:cs="Times New Roman"/>
          <w:b w:val="1"/>
          <w:bCs w:val="1"/>
          <w:i w:val="1"/>
          <w:iCs w:val="1"/>
          <w:sz w:val="24"/>
          <w:szCs w:val="24"/>
        </w:rPr>
        <w:t>Mental health</w:t>
      </w:r>
    </w:p>
    <w:p w:rsidR="00867B86" w:rsidRDefault="00CE436D" w14:paraId="078E1F86" w14:textId="5053A1E2">
      <w:pPr>
        <w:numPr>
          <w:ilvl w:val="1"/>
          <w:numId w:val="7"/>
        </w:numPr>
        <w:rPr>
          <w:ins w:author="Yuxin Chen" w:date="2022-05-25T21:49:23.571Z" w:id="290131543"/>
          <w:rFonts w:ascii="Times New Roman" w:hAnsi="Times New Roman" w:eastAsia="Times New Roman" w:cs="Times New Roman"/>
          <w:sz w:val="24"/>
          <w:szCs w:val="24"/>
        </w:rPr>
      </w:pPr>
      <w:del w:author="Yuxin Chen" w:date="2022-05-25T21:49:14.183Z" w:id="169645262">
        <w:r w:rsidRPr="2460D266" w:rsidDel="445AA2FD">
          <w:rPr>
            <w:rFonts w:ascii="Times New Roman" w:hAnsi="Times New Roman" w:eastAsia="Times New Roman" w:cs="Times New Roman"/>
            <w:sz w:val="24"/>
            <w:szCs w:val="24"/>
          </w:rPr>
          <w:delText xml:space="preserve">Students: </w:delText>
        </w:r>
      </w:del>
      <w:r w:rsidRPr="2460D266" w:rsidR="445AA2FD">
        <w:rPr>
          <w:rFonts w:ascii="Times New Roman" w:hAnsi="Times New Roman" w:eastAsia="Times New Roman" w:cs="Times New Roman"/>
          <w:sz w:val="24"/>
          <w:szCs w:val="24"/>
        </w:rPr>
        <w:t xml:space="preserve">What </w:t>
      </w:r>
      <w:ins w:author="Farin Hossain" w:date="2022-05-25T21:53:55.009Z" w:id="1000543155">
        <w:r w:rsidRPr="2460D266" w:rsidR="445AA2FD">
          <w:rPr>
            <w:rFonts w:ascii="Times New Roman" w:hAnsi="Times New Roman" w:eastAsia="Times New Roman" w:cs="Times New Roman"/>
            <w:sz w:val="24"/>
            <w:szCs w:val="24"/>
          </w:rPr>
          <w:t>w</w:t>
        </w:r>
      </w:ins>
      <w:del w:author="Farin Hossain" w:date="2022-05-25T21:53:54.47Z" w:id="266218115">
        <w:r w:rsidRPr="2460D266" w:rsidDel="445AA2FD">
          <w:rPr>
            <w:rFonts w:ascii="Times New Roman" w:hAnsi="Times New Roman" w:eastAsia="Times New Roman" w:cs="Times New Roman"/>
            <w:sz w:val="24"/>
            <w:szCs w:val="24"/>
          </w:rPr>
          <w:delText>c</w:delText>
        </w:r>
      </w:del>
      <w:proofErr w:type="spellStart"/>
      <w:r w:rsidRPr="2460D266" w:rsidR="445AA2FD">
        <w:rPr>
          <w:rFonts w:ascii="Times New Roman" w:hAnsi="Times New Roman" w:eastAsia="Times New Roman" w:cs="Times New Roman"/>
          <w:sz w:val="24"/>
          <w:szCs w:val="24"/>
        </w:rPr>
        <w:t>ould</w:t>
      </w:r>
      <w:proofErr w:type="spellEnd"/>
      <w:r w:rsidRPr="2460D266" w:rsidR="445AA2FD">
        <w:rPr>
          <w:rFonts w:ascii="Times New Roman" w:hAnsi="Times New Roman" w:eastAsia="Times New Roman" w:cs="Times New Roman"/>
          <w:sz w:val="24"/>
          <w:szCs w:val="24"/>
        </w:rPr>
        <w:t xml:space="preserve"> you comment on your current mental health circumstances under COVID-19</w:t>
      </w:r>
      <w:ins w:author="Farin Hossain" w:date="2022-05-25T21:54:44.738Z" w:id="1740627633">
        <w:r w:rsidRPr="2460D266" w:rsidR="445AA2FD">
          <w:rPr>
            <w:rFonts w:ascii="Times New Roman" w:hAnsi="Times New Roman" w:eastAsia="Times New Roman" w:cs="Times New Roman"/>
            <w:sz w:val="24"/>
            <w:szCs w:val="24"/>
          </w:rPr>
          <w:t>?</w:t>
        </w:r>
      </w:ins>
    </w:p>
    <w:p w:rsidR="00867B86" w:rsidRDefault="00CE436D" w14:paraId="0000005B" w14:textId="2B603905">
      <w:pPr>
        <w:numPr>
          <w:ilvl w:val="1"/>
          <w:numId w:val="7"/>
        </w:numPr>
        <w:rPr>
          <w:ins w:author="Yuxin Chen" w:date="2022-05-25T21:51:31.206Z" w:id="1161627192"/>
          <w:rFonts w:ascii="Times New Roman" w:hAnsi="Times New Roman" w:eastAsia="Times New Roman" w:cs="Times New Roman"/>
          <w:sz w:val="24"/>
          <w:szCs w:val="24"/>
        </w:rPr>
      </w:pPr>
      <w:del w:author="Yuxin Chen" w:date="2022-05-25T21:49:20.881Z" w:id="872531025">
        <w:r w:rsidRPr="2460D266" w:rsidDel="445AA2FD">
          <w:rPr>
            <w:rFonts w:ascii="Times New Roman" w:hAnsi="Times New Roman" w:eastAsia="Times New Roman" w:cs="Times New Roman"/>
            <w:sz w:val="24"/>
            <w:szCs w:val="24"/>
          </w:rPr>
          <w:delText>,</w:delText>
        </w:r>
      </w:del>
      <w:r w:rsidRPr="2460D266" w:rsidR="445AA2FD">
        <w:rPr>
          <w:rFonts w:ascii="Times New Roman" w:hAnsi="Times New Roman" w:eastAsia="Times New Roman" w:cs="Times New Roman"/>
          <w:sz w:val="24"/>
          <w:szCs w:val="24"/>
        </w:rPr>
        <w:t xml:space="preserve"> </w:t>
      </w:r>
      <w:del w:author="Yuxin Chen" w:date="2022-05-25T21:49:38.014Z" w:id="1323672392">
        <w:r w:rsidRPr="2460D266" w:rsidDel="445AA2FD">
          <w:rPr>
            <w:rFonts w:ascii="Times New Roman" w:hAnsi="Times New Roman" w:eastAsia="Times New Roman" w:cs="Times New Roman"/>
            <w:sz w:val="24"/>
            <w:szCs w:val="24"/>
          </w:rPr>
          <w:delText>and h</w:delText>
        </w:r>
      </w:del>
      <w:ins w:author="Yuxin Chen" w:date="2022-05-25T21:49:38.074Z" w:id="837281155">
        <w:r w:rsidRPr="2460D266" w:rsidR="445AA2FD">
          <w:rPr>
            <w:rFonts w:ascii="Times New Roman" w:hAnsi="Times New Roman" w:eastAsia="Times New Roman" w:cs="Times New Roman"/>
            <w:sz w:val="24"/>
            <w:szCs w:val="24"/>
          </w:rPr>
          <w:t>H</w:t>
        </w:r>
      </w:ins>
      <w:r w:rsidRPr="2460D266" w:rsidR="445AA2FD">
        <w:rPr>
          <w:rFonts w:ascii="Times New Roman" w:hAnsi="Times New Roman" w:eastAsia="Times New Roman" w:cs="Times New Roman"/>
          <w:sz w:val="24"/>
          <w:szCs w:val="24"/>
        </w:rPr>
        <w:t xml:space="preserve">ow does it </w:t>
      </w:r>
      <w:r w:rsidRPr="2460D266" w:rsidR="445AA2FD">
        <w:rPr>
          <w:rFonts w:ascii="Times New Roman" w:hAnsi="Times New Roman" w:eastAsia="Times New Roman" w:cs="Times New Roman"/>
          <w:sz w:val="24"/>
          <w:szCs w:val="24"/>
        </w:rPr>
        <w:t xml:space="preserve">compare to the </w:t>
      </w:r>
      <w:del w:author="Yuxin Chen" w:date="2022-05-25T21:55:53.479Z" w:id="680690230">
        <w:r w:rsidRPr="2460D266" w:rsidDel="445AA2FD">
          <w:rPr>
            <w:rFonts w:ascii="Times New Roman" w:hAnsi="Times New Roman" w:eastAsia="Times New Roman" w:cs="Times New Roman"/>
            <w:sz w:val="24"/>
            <w:szCs w:val="24"/>
          </w:rPr>
          <w:delText>previous</w:delText>
        </w:r>
      </w:del>
      <w:ins w:author="Yuxin Chen" w:date="2022-05-25T21:55:59.107Z" w:id="1055512802">
        <w:r w:rsidRPr="2460D266" w:rsidR="445AA2FD">
          <w:rPr>
            <w:rFonts w:ascii="Times New Roman" w:hAnsi="Times New Roman" w:eastAsia="Times New Roman" w:cs="Times New Roman"/>
            <w:sz w:val="24"/>
            <w:szCs w:val="24"/>
          </w:rPr>
          <w:t>time before COVID-19</w:t>
        </w:r>
      </w:ins>
      <w:r w:rsidRPr="2460D266" w:rsidR="445AA2FD">
        <w:rPr>
          <w:rFonts w:ascii="Times New Roman" w:hAnsi="Times New Roman" w:eastAsia="Times New Roman" w:cs="Times New Roman"/>
          <w:sz w:val="24"/>
          <w:szCs w:val="24"/>
        </w:rPr>
        <w:t>?</w:t>
      </w:r>
    </w:p>
    <w:p w:rsidR="445AA2FD" w:rsidP="2460D266" w:rsidRDefault="445AA2FD" w14:paraId="7AC76481" w14:textId="5AC40DBE">
      <w:pPr>
        <w:pStyle w:val="Normal"/>
        <w:numPr>
          <w:ilvl w:val="2"/>
          <w:numId w:val="7"/>
        </w:numPr>
        <w:rPr>
          <w:ins w:author="Yuxin Chen" w:date="2022-05-25T21:52:56.778Z" w:id="422323528"/>
          <w:rFonts w:ascii="Times New Roman" w:hAnsi="Times New Roman" w:eastAsia="Times New Roman" w:cs="Times New Roman"/>
          <w:sz w:val="24"/>
          <w:szCs w:val="24"/>
        </w:rPr>
        <w:pPrChange w:author="Yuxin Chen" w:date="2022-05-25T21:51:32.502Z">
          <w:pPr>
            <w:pStyle w:val="Normal"/>
            <w:numPr>
              <w:ilvl w:val="1"/>
              <w:numId w:val="7"/>
            </w:numPr>
          </w:pPr>
        </w:pPrChange>
      </w:pPr>
      <w:ins w:author="Yuxin Chen" w:date="2022-05-25T21:51:32.48Z" w:id="142222954">
        <w:r w:rsidRPr="2460D266" w:rsidR="445AA2FD">
          <w:rPr>
            <w:rFonts w:ascii="Times New Roman" w:hAnsi="Times New Roman" w:eastAsia="Times New Roman" w:cs="Times New Roman"/>
            <w:sz w:val="24"/>
            <w:szCs w:val="24"/>
          </w:rPr>
          <w:t xml:space="preserve">Worse, </w:t>
        </w:r>
        <w:r w:rsidRPr="2460D266" w:rsidR="445AA2FD">
          <w:rPr>
            <w:rFonts w:ascii="Times New Roman" w:hAnsi="Times New Roman" w:eastAsia="Times New Roman" w:cs="Times New Roman"/>
            <w:sz w:val="24"/>
            <w:szCs w:val="24"/>
          </w:rPr>
          <w:t>Better</w:t>
        </w:r>
        <w:r w:rsidRPr="2460D266" w:rsidR="445AA2FD">
          <w:rPr>
            <w:rFonts w:ascii="Times New Roman" w:hAnsi="Times New Roman" w:eastAsia="Times New Roman" w:cs="Times New Roman"/>
            <w:sz w:val="24"/>
            <w:szCs w:val="24"/>
          </w:rPr>
          <w:t>: What do you think might be the reason introduced this change?</w:t>
        </w:r>
      </w:ins>
    </w:p>
    <w:p w:rsidR="445AA2FD" w:rsidP="2460D266" w:rsidRDefault="445AA2FD" w14:paraId="71F668CD" w14:textId="1B4FB6AA">
      <w:pPr>
        <w:pStyle w:val="Normal"/>
        <w:numPr>
          <w:ilvl w:val="1"/>
          <w:numId w:val="7"/>
        </w:numPr>
        <w:rPr>
          <w:ins w:author="Yuxin Chen" w:date="2022-05-25T21:51:32.488Z" w:id="666004397"/>
          <w:rFonts w:ascii="Times New Roman" w:hAnsi="Times New Roman" w:eastAsia="Times New Roman" w:cs="Times New Roman"/>
          <w:sz w:val="24"/>
          <w:szCs w:val="24"/>
        </w:rPr>
        <w:pPrChange w:author="Yuxin Chen" w:date="2022-05-25T21:52:58.024Z">
          <w:pPr>
            <w:pStyle w:val="Normal"/>
            <w:numPr>
              <w:ilvl w:val="2"/>
              <w:numId w:val="7"/>
            </w:numPr>
          </w:pPr>
        </w:pPrChange>
      </w:pPr>
      <w:ins w:author="Yuxin Chen" w:date="2022-05-25T21:51:32.48Z" w:id="133151738">
        <w:r w:rsidRPr="2460D266" w:rsidR="445AA2FD">
          <w:rPr>
            <w:rFonts w:ascii="Times New Roman" w:hAnsi="Times New Roman" w:eastAsia="Times New Roman" w:cs="Times New Roman"/>
            <w:sz w:val="24"/>
            <w:szCs w:val="24"/>
          </w:rPr>
          <w:t>Do you have a time that you felt you struggled during the COVID-19?</w:t>
        </w:r>
      </w:ins>
    </w:p>
    <w:p w:rsidR="2460D266" w:rsidP="2460D266" w:rsidRDefault="2460D266" w14:paraId="150800FC" w14:textId="4BE2A8FB">
      <w:pPr>
        <w:pStyle w:val="Normal"/>
        <w:numPr>
          <w:ilvl w:val="1"/>
          <w:numId w:val="7"/>
        </w:numPr>
        <w:rPr>
          <w:del w:author="Farin Hossain" w:date="2022-05-25T21:53:00.569Z" w:id="664354199"/>
          <w:rFonts w:ascii="Times New Roman" w:hAnsi="Times New Roman" w:eastAsia="Times New Roman" w:cs="Times New Roman"/>
          <w:sz w:val="24"/>
          <w:szCs w:val="24"/>
        </w:rPr>
      </w:pPr>
    </w:p>
    <w:p w:rsidR="00867B86" w:rsidP="2460D266" w:rsidRDefault="00CE436D" w14:paraId="0000005C" w14:textId="5480661A">
      <w:pPr>
        <w:pStyle w:val="ListParagraph"/>
        <w:numPr>
          <w:ilvl w:val="1"/>
          <w:numId w:val="7"/>
        </w:numPr>
        <w:rPr>
          <w:rFonts w:ascii="Times New Roman" w:hAnsi="Times New Roman" w:eastAsia="Times New Roman" w:cs="Times New Roman"/>
          <w:sz w:val="24"/>
          <w:szCs w:val="24"/>
        </w:rPr>
        <w:pPrChange w:author="Farin Hossain" w:date="2022-05-25T21:53:29.397Z">
          <w:pPr>
            <w:ind w:left="0" w:firstLine="0"/>
          </w:pPr>
        </w:pPrChange>
      </w:pPr>
      <w:r w:rsidRPr="2460D266" w:rsidR="445AA2FD">
        <w:rPr>
          <w:rFonts w:ascii="Times New Roman" w:hAnsi="Times New Roman" w:eastAsia="Times New Roman" w:cs="Times New Roman"/>
          <w:sz w:val="24"/>
          <w:szCs w:val="24"/>
        </w:rPr>
        <w:t xml:space="preserve">Did you experience </w:t>
      </w:r>
      <w:del w:author="Yuxin Chen" w:date="2022-05-25T21:50:37.992Z" w:id="688462826">
        <w:r w:rsidRPr="2460D266" w:rsidDel="445AA2FD">
          <w:rPr>
            <w:rFonts w:ascii="Times New Roman" w:hAnsi="Times New Roman" w:eastAsia="Times New Roman" w:cs="Times New Roman"/>
            <w:sz w:val="24"/>
            <w:szCs w:val="24"/>
          </w:rPr>
          <w:delText>increased levels of anxiety, isolation, and sadness</w:delText>
        </w:r>
      </w:del>
      <w:ins w:author="Yuxin Chen" w:date="2022-05-25T21:50:53.592Z" w:id="502851723">
        <w:r w:rsidRPr="2460D266" w:rsidR="445AA2FD">
          <w:rPr>
            <w:rFonts w:ascii="Times New Roman" w:hAnsi="Times New Roman" w:eastAsia="Times New Roman" w:cs="Times New Roman"/>
            <w:sz w:val="24"/>
            <w:szCs w:val="24"/>
          </w:rPr>
          <w:t xml:space="preserve"> any unusual emotions</w:t>
        </w:r>
        <w:r w:rsidRPr="2460D266" w:rsidR="445AA2FD">
          <w:rPr>
            <w:rFonts w:ascii="Times New Roman" w:hAnsi="Times New Roman" w:eastAsia="Times New Roman" w:cs="Times New Roman"/>
            <w:sz w:val="24"/>
            <w:szCs w:val="24"/>
          </w:rPr>
          <w:t xml:space="preserve"> during this time</w:t>
        </w:r>
      </w:ins>
      <w:r w:rsidRPr="2460D266" w:rsidR="445AA2FD">
        <w:rPr>
          <w:rFonts w:ascii="Times New Roman" w:hAnsi="Times New Roman" w:eastAsia="Times New Roman" w:cs="Times New Roman"/>
          <w:sz w:val="24"/>
          <w:szCs w:val="24"/>
        </w:rPr>
        <w:t>?</w:t>
      </w:r>
    </w:p>
    <w:p w:rsidR="00867B86" w:rsidRDefault="00CE436D" w14:paraId="0000005D" w14:textId="77777777">
      <w:pPr>
        <w:numPr>
          <w:ilvl w:val="2"/>
          <w:numId w:val="7"/>
        </w:numPr>
        <w:rPr>
          <w:del w:author="Yuxin Chen" w:date="2022-05-25T21:51:28.827Z" w:id="2131764594"/>
          <w:rFonts w:ascii="Times New Roman" w:hAnsi="Times New Roman" w:eastAsia="Times New Roman" w:cs="Times New Roman"/>
          <w:sz w:val="24"/>
          <w:szCs w:val="24"/>
        </w:rPr>
      </w:pPr>
      <w:del w:author="Yuxin Chen" w:date="2022-05-25T21:51:28.843Z" w:id="522690499">
        <w:r w:rsidRPr="2460D266" w:rsidDel="445AA2FD">
          <w:rPr>
            <w:rFonts w:ascii="Times New Roman" w:hAnsi="Times New Roman" w:eastAsia="Times New Roman" w:cs="Times New Roman"/>
            <w:sz w:val="24"/>
            <w:szCs w:val="24"/>
          </w:rPr>
          <w:delText xml:space="preserve">Worse, </w:delText>
        </w:r>
        <w:r w:rsidRPr="2460D266" w:rsidDel="445AA2FD">
          <w:rPr>
            <w:rFonts w:ascii="Times New Roman" w:hAnsi="Times New Roman" w:eastAsia="Times New Roman" w:cs="Times New Roman"/>
            <w:sz w:val="24"/>
            <w:szCs w:val="24"/>
          </w:rPr>
          <w:delText>Better</w:delText>
        </w:r>
        <w:r w:rsidRPr="2460D266" w:rsidDel="445AA2FD">
          <w:rPr>
            <w:rFonts w:ascii="Times New Roman" w:hAnsi="Times New Roman" w:eastAsia="Times New Roman" w:cs="Times New Roman"/>
            <w:sz w:val="24"/>
            <w:szCs w:val="24"/>
          </w:rPr>
          <w:delText>: What do you think might be the reason introduced this change?</w:delText>
        </w:r>
      </w:del>
    </w:p>
    <w:p w:rsidR="00867B86" w:rsidRDefault="00CE436D" w14:paraId="0000005E" w14:textId="77777777">
      <w:pPr>
        <w:numPr>
          <w:ilvl w:val="2"/>
          <w:numId w:val="7"/>
        </w:numPr>
        <w:rPr>
          <w:del w:author="Yuxin Chen" w:date="2022-05-25T21:51:28.803Z" w:id="1887176667"/>
          <w:rFonts w:ascii="Times New Roman" w:hAnsi="Times New Roman" w:eastAsia="Times New Roman" w:cs="Times New Roman"/>
          <w:sz w:val="24"/>
          <w:szCs w:val="24"/>
        </w:rPr>
      </w:pPr>
      <w:del w:author="Yuxin Chen" w:date="2022-05-25T21:51:28.827Z" w:id="1312400602">
        <w:r w:rsidRPr="2460D266" w:rsidDel="445AA2FD">
          <w:rPr>
            <w:rFonts w:ascii="Times New Roman" w:hAnsi="Times New Roman" w:eastAsia="Times New Roman" w:cs="Times New Roman"/>
            <w:sz w:val="24"/>
            <w:szCs w:val="24"/>
          </w:rPr>
          <w:delText>Similar: Do you have a time that you felt you struggled during the COVID-19? Eithe</w:delText>
        </w:r>
        <w:r w:rsidRPr="2460D266" w:rsidDel="445AA2FD">
          <w:rPr>
            <w:rFonts w:ascii="Times New Roman" w:hAnsi="Times New Roman" w:eastAsia="Times New Roman" w:cs="Times New Roman"/>
            <w:sz w:val="24"/>
            <w:szCs w:val="24"/>
          </w:rPr>
          <w:delText>r in academic or personal life.</w:delText>
        </w:r>
      </w:del>
    </w:p>
    <w:p w:rsidR="00867B86" w:rsidRDefault="00CE436D" w14:paraId="0000005F" w14:textId="77777777">
      <w:pPr>
        <w:numPr>
          <w:ilvl w:val="1"/>
          <w:numId w:val="7"/>
        </w:numPr>
        <w:rPr>
          <w:del w:author="Farin Hossain" w:date="2022-05-25T21:32:37.387Z" w:id="2039765667"/>
          <w:rFonts w:ascii="Times New Roman" w:hAnsi="Times New Roman" w:eastAsia="Times New Roman" w:cs="Times New Roman"/>
          <w:sz w:val="24"/>
          <w:szCs w:val="24"/>
        </w:rPr>
      </w:pPr>
      <w:del w:author="Farin Hossain" w:date="2022-05-25T21:32:37.395Z" w:id="455510901">
        <w:r w:rsidRPr="2460D266" w:rsidDel="445AA2FD">
          <w:rPr>
            <w:rFonts w:ascii="Times New Roman" w:hAnsi="Times New Roman" w:eastAsia="Times New Roman" w:cs="Times New Roman"/>
            <w:sz w:val="24"/>
            <w:szCs w:val="24"/>
          </w:rPr>
          <w:delText>Teaching staff: How do you think the COVID-19 pandemic and its consequences affected your students’ mental health?</w:delText>
        </w:r>
      </w:del>
    </w:p>
    <w:p w:rsidR="00867B86" w:rsidRDefault="00CE436D" w14:paraId="00000060" w14:textId="77777777">
      <w:pPr>
        <w:numPr>
          <w:ilvl w:val="0"/>
          <w:numId w:val="7"/>
        </w:numPr>
        <w:rPr>
          <w:rFonts w:ascii="Times New Roman" w:hAnsi="Times New Roman" w:eastAsia="Times New Roman" w:cs="Times New Roman"/>
          <w:b/>
          <w:i/>
          <w:sz w:val="24"/>
          <w:szCs w:val="24"/>
        </w:rPr>
      </w:pPr>
      <w:r w:rsidRPr="2460D266" w:rsidR="445AA2FD">
        <w:rPr>
          <w:rFonts w:ascii="Times New Roman" w:hAnsi="Times New Roman" w:eastAsia="Times New Roman" w:cs="Times New Roman"/>
          <w:b w:val="1"/>
          <w:bCs w:val="1"/>
          <w:i w:val="1"/>
          <w:iCs w:val="1"/>
          <w:sz w:val="24"/>
          <w:szCs w:val="24"/>
        </w:rPr>
        <w:t>Social networking</w:t>
      </w:r>
    </w:p>
    <w:p w:rsidR="00867B86" w:rsidRDefault="00CE436D" w14:paraId="00000061" w14:textId="77777777">
      <w:pPr>
        <w:numPr>
          <w:ilvl w:val="1"/>
          <w:numId w:val="7"/>
        </w:numPr>
        <w:rPr>
          <w:del w:author="Yuxin Chen" w:date="2022-05-25T21:58:02.884Z" w:id="1816688932"/>
          <w:rFonts w:ascii="Times New Roman" w:hAnsi="Times New Roman" w:eastAsia="Times New Roman" w:cs="Times New Roman"/>
          <w:sz w:val="24"/>
          <w:szCs w:val="24"/>
        </w:rPr>
      </w:pPr>
      <w:del w:author="Farin Hossain" w:date="2022-05-25T21:49:21.433Z" w:id="1042383308">
        <w:r w:rsidRPr="2460D266" w:rsidDel="445AA2FD">
          <w:rPr>
            <w:rFonts w:ascii="Times New Roman" w:hAnsi="Times New Roman" w:eastAsia="Times New Roman" w:cs="Times New Roman"/>
            <w:sz w:val="24"/>
            <w:szCs w:val="24"/>
          </w:rPr>
          <w:delText xml:space="preserve">Students: </w:delText>
        </w:r>
      </w:del>
      <w:del w:author="Yuxin Chen" w:date="2022-05-25T21:58:02.917Z" w:id="30245694">
        <w:r w:rsidRPr="2460D266" w:rsidDel="445AA2FD">
          <w:rPr>
            <w:rFonts w:ascii="Times New Roman" w:hAnsi="Times New Roman" w:eastAsia="Times New Roman" w:cs="Times New Roman"/>
            <w:sz w:val="24"/>
            <w:szCs w:val="24"/>
          </w:rPr>
          <w:delText>How did the COVID-19 outbreak affect your ability to social network?</w:delText>
        </w:r>
      </w:del>
    </w:p>
    <w:p w:rsidR="2460D266" w:rsidP="2460D266" w:rsidRDefault="2460D266" w14:paraId="537DC7DF" w14:textId="28C61315">
      <w:pPr>
        <w:numPr>
          <w:ilvl w:val="1"/>
          <w:numId w:val="7"/>
        </w:numPr>
        <w:rPr>
          <w:ins w:author="Farin Hossain" w:date="2022-05-25T22:01:57.19Z" w:id="1784221272"/>
          <w:rFonts w:ascii="Times New Roman" w:hAnsi="Times New Roman" w:eastAsia="Times New Roman" w:cs="Times New Roman"/>
          <w:sz w:val="24"/>
          <w:szCs w:val="24"/>
        </w:rPr>
      </w:pPr>
      <w:ins w:author="Farin Hossain" w:date="2022-05-25T22:02:07.645Z" w:id="1971643569">
        <w:r w:rsidRPr="2460D266" w:rsidR="2460D266">
          <w:rPr>
            <w:rFonts w:ascii="Times New Roman" w:hAnsi="Times New Roman" w:eastAsia="Times New Roman" w:cs="Times New Roman"/>
            <w:sz w:val="24"/>
            <w:szCs w:val="24"/>
          </w:rPr>
          <w:t>D</w:t>
        </w:r>
        <w:r w:rsidRPr="2460D266" w:rsidR="2460D266">
          <w:rPr>
            <w:rFonts w:ascii="Times New Roman" w:hAnsi="Times New Roman" w:eastAsia="Times New Roman" w:cs="Times New Roman"/>
            <w:sz w:val="24"/>
            <w:szCs w:val="24"/>
          </w:rPr>
          <w:t>i</w:t>
        </w:r>
        <w:r w:rsidRPr="2460D266" w:rsidR="2460D266">
          <w:rPr>
            <w:rFonts w:ascii="Times New Roman" w:hAnsi="Times New Roman" w:eastAsia="Times New Roman" w:cs="Times New Roman"/>
            <w:sz w:val="24"/>
            <w:szCs w:val="24"/>
          </w:rPr>
          <w:t xml:space="preserve">d you feel </w:t>
        </w:r>
        <w:r w:rsidRPr="2460D266" w:rsidR="2460D266">
          <w:rPr>
            <w:rFonts w:ascii="Times New Roman" w:hAnsi="Times New Roman" w:eastAsia="Times New Roman" w:cs="Times New Roman"/>
            <w:sz w:val="24"/>
            <w:szCs w:val="24"/>
          </w:rPr>
          <w:t xml:space="preserve">sufficiently connected to your </w:t>
        </w:r>
        <w:r w:rsidRPr="2460D266" w:rsidR="2460D266">
          <w:rPr>
            <w:rFonts w:ascii="Times New Roman" w:hAnsi="Times New Roman" w:eastAsia="Times New Roman" w:cs="Times New Roman"/>
            <w:sz w:val="24"/>
            <w:szCs w:val="24"/>
          </w:rPr>
          <w:t xml:space="preserve">previous </w:t>
        </w:r>
        <w:r w:rsidRPr="2460D266" w:rsidR="2460D266">
          <w:rPr>
            <w:rFonts w:ascii="Times New Roman" w:hAnsi="Times New Roman" w:eastAsia="Times New Roman" w:cs="Times New Roman"/>
            <w:sz w:val="24"/>
            <w:szCs w:val="24"/>
          </w:rPr>
          <w:t>social circles during this time?</w:t>
        </w:r>
      </w:ins>
    </w:p>
    <w:p w:rsidR="00867B86" w:rsidP="2460D266" w:rsidRDefault="00CE436D" w14:paraId="5042822D" w14:textId="558A609E">
      <w:pPr>
        <w:numPr>
          <w:ilvl w:val="1"/>
          <w:numId w:val="7"/>
        </w:numPr>
        <w:rPr>
          <w:ins w:author="Farin Hossain" w:date="2022-05-25T22:09:52.936Z" w:id="14782483"/>
          <w:rFonts w:ascii="Times New Roman" w:hAnsi="Times New Roman" w:eastAsia="Times New Roman" w:cs="Times New Roman"/>
          <w:sz w:val="24"/>
          <w:szCs w:val="24"/>
        </w:rPr>
        <w:pPrChange w:author="Yuxin Chen" w:date="2022-05-25T21:58:07.429Z">
          <w:pPr>
            <w:numPr>
              <w:ilvl w:val="2"/>
              <w:numId w:val="7"/>
            </w:numPr>
          </w:pPr>
        </w:pPrChange>
      </w:pPr>
      <w:ins w:author="Farin Hossain" w:date="2022-05-25T22:09:52.477Z" w:id="650330260">
        <w:r w:rsidRPr="2460D266" w:rsidR="445AA2FD">
          <w:rPr>
            <w:rFonts w:ascii="Times New Roman" w:hAnsi="Times New Roman" w:eastAsia="Times New Roman" w:cs="Times New Roman"/>
            <w:sz w:val="24"/>
            <w:szCs w:val="24"/>
          </w:rPr>
          <w:t>Did you make any new friends during the pandemic?</w:t>
        </w:r>
      </w:ins>
    </w:p>
    <w:p w:rsidR="00867B86" w:rsidP="2460D266" w:rsidRDefault="00CE436D" w14:paraId="00000062" w14:textId="4C50AC55">
      <w:pPr>
        <w:numPr>
          <w:ilvl w:val="2"/>
          <w:numId w:val="7"/>
        </w:numPr>
        <w:rPr>
          <w:ins w:author="Farin Hossain" w:date="2022-05-25T22:10:02.125Z" w:id="148818329"/>
          <w:rFonts w:ascii="Times New Roman" w:hAnsi="Times New Roman" w:eastAsia="Times New Roman" w:cs="Times New Roman"/>
          <w:sz w:val="24"/>
          <w:szCs w:val="24"/>
        </w:rPr>
        <w:pPrChange w:author="Farin Hossain" w:date="2022-05-25T22:09:53.435Z">
          <w:pPr>
            <w:numPr>
              <w:ilvl w:val="1"/>
              <w:numId w:val="7"/>
            </w:numPr>
          </w:pPr>
        </w:pPrChange>
      </w:pPr>
      <w:ins w:author="Farin Hossain" w:date="2022-05-25T22:09:59.963Z" w:id="1721054927">
        <w:r w:rsidRPr="2460D266" w:rsidR="445AA2FD">
          <w:rPr>
            <w:rFonts w:ascii="Times New Roman" w:hAnsi="Times New Roman" w:eastAsia="Times New Roman" w:cs="Times New Roman"/>
            <w:sz w:val="24"/>
            <w:szCs w:val="24"/>
          </w:rPr>
          <w:t>Yes:</w:t>
        </w:r>
      </w:ins>
      <w:ins w:author="Farin Hossain" w:date="2022-05-25T22:10:00.512Z" w:id="1934763467">
        <w:r w:rsidRPr="2460D266" w:rsidR="445AA2FD">
          <w:rPr>
            <w:rFonts w:ascii="Times New Roman" w:hAnsi="Times New Roman" w:eastAsia="Times New Roman" w:cs="Times New Roman"/>
            <w:sz w:val="24"/>
            <w:szCs w:val="24"/>
          </w:rPr>
          <w:t xml:space="preserve"> </w:t>
        </w:r>
      </w:ins>
      <w:r w:rsidRPr="2460D266" w:rsidR="445AA2FD">
        <w:rPr>
          <w:rFonts w:ascii="Times New Roman" w:hAnsi="Times New Roman" w:eastAsia="Times New Roman" w:cs="Times New Roman"/>
          <w:sz w:val="24"/>
          <w:szCs w:val="24"/>
        </w:rPr>
        <w:t xml:space="preserve">How did you </w:t>
      </w:r>
      <w:r w:rsidRPr="2460D266" w:rsidR="445AA2FD">
        <w:rPr>
          <w:rFonts w:ascii="Times New Roman" w:hAnsi="Times New Roman" w:eastAsia="Times New Roman" w:cs="Times New Roman"/>
          <w:sz w:val="24"/>
          <w:szCs w:val="24"/>
        </w:rPr>
        <w:t xml:space="preserve">make </w:t>
      </w:r>
      <w:ins w:author="Yuxin Chen" w:date="2022-05-25T21:58:32.789Z" w:id="1773580536">
        <w:r w:rsidRPr="2460D266" w:rsidR="445AA2FD">
          <w:rPr>
            <w:rFonts w:ascii="Times New Roman" w:hAnsi="Times New Roman" w:eastAsia="Times New Roman" w:cs="Times New Roman"/>
            <w:sz w:val="24"/>
            <w:szCs w:val="24"/>
          </w:rPr>
          <w:t xml:space="preserve">new </w:t>
        </w:r>
      </w:ins>
      <w:r w:rsidRPr="2460D266" w:rsidR="445AA2FD">
        <w:rPr>
          <w:rFonts w:ascii="Times New Roman" w:hAnsi="Times New Roman" w:eastAsia="Times New Roman" w:cs="Times New Roman"/>
          <w:sz w:val="24"/>
          <w:szCs w:val="24"/>
        </w:rPr>
        <w:t xml:space="preserve">friends during the pandemic? </w:t>
      </w:r>
    </w:p>
    <w:p w:rsidR="2460D266" w:rsidP="2460D266" w:rsidRDefault="2460D266" w14:paraId="07C19F75" w14:textId="4AFCEC7D">
      <w:pPr>
        <w:pStyle w:val="Normal"/>
        <w:numPr>
          <w:ilvl w:val="2"/>
          <w:numId w:val="7"/>
        </w:numPr>
        <w:rPr>
          <w:ins w:author="Farin Hossain" w:date="2022-05-25T21:59:40.254Z" w:id="977305999"/>
          <w:rFonts w:ascii="Times New Roman" w:hAnsi="Times New Roman" w:eastAsia="Times New Roman" w:cs="Times New Roman"/>
          <w:b w:val="0"/>
          <w:bCs w:val="0"/>
          <w:sz w:val="24"/>
          <w:szCs w:val="24"/>
        </w:rPr>
      </w:pPr>
      <w:ins w:author="Farin Hossain" w:date="2022-05-25T22:10:23.134Z" w:id="349840526">
        <w:r w:rsidRPr="2460D266" w:rsidR="2460D266">
          <w:rPr>
            <w:rFonts w:ascii="Times New Roman" w:hAnsi="Times New Roman" w:eastAsia="Times New Roman" w:cs="Times New Roman"/>
            <w:b w:val="0"/>
            <w:bCs w:val="0"/>
            <w:sz w:val="24"/>
            <w:szCs w:val="24"/>
            <w:rPrChange w:author="Yuxin Chen" w:date="2022-05-25T22:13:53.755Z" w:id="299739261">
              <w:rPr>
                <w:rFonts w:ascii="Times New Roman" w:hAnsi="Times New Roman" w:eastAsia="Times New Roman" w:cs="Times New Roman"/>
                <w:sz w:val="24"/>
                <w:szCs w:val="24"/>
              </w:rPr>
            </w:rPrChange>
          </w:rPr>
          <w:t xml:space="preserve">No: </w:t>
        </w:r>
      </w:ins>
      <w:ins w:author="Farin Hossain" w:date="2022-05-25T22:35:18.906Z" w:id="713144043">
        <w:r w:rsidRPr="2460D266" w:rsidR="2460D266">
          <w:rPr>
            <w:rFonts w:ascii="Times New Roman" w:hAnsi="Times New Roman" w:eastAsia="Times New Roman" w:cs="Times New Roman"/>
            <w:b w:val="0"/>
            <w:bCs w:val="0"/>
            <w:sz w:val="24"/>
            <w:szCs w:val="24"/>
            <w:rPrChange w:author="Farin Hossain" w:date="2022-05-25T22:35:26.907Z" w:id="1177346245">
              <w:rPr>
                <w:rFonts w:ascii="Times New Roman" w:hAnsi="Times New Roman" w:eastAsia="Times New Roman" w:cs="Times New Roman"/>
                <w:b w:val="1"/>
                <w:bCs w:val="1"/>
                <w:sz w:val="24"/>
                <w:szCs w:val="24"/>
              </w:rPr>
            </w:rPrChange>
          </w:rPr>
          <w:t>Can you please elaborate?</w:t>
        </w:r>
      </w:ins>
    </w:p>
    <w:p w:rsidR="2460D266" w:rsidP="2460D266" w:rsidRDefault="2460D266" w14:paraId="7B477344" w14:textId="2513C62D">
      <w:pPr>
        <w:pStyle w:val="Normal"/>
        <w:numPr>
          <w:ilvl w:val="1"/>
          <w:numId w:val="7"/>
        </w:numPr>
        <w:rPr>
          <w:del w:author="Farin Hossain" w:date="2022-05-25T22:01:54.714Z" w:id="1045348899"/>
          <w:rFonts w:ascii="Times New Roman" w:hAnsi="Times New Roman" w:eastAsia="Times New Roman" w:cs="Times New Roman"/>
          <w:sz w:val="24"/>
          <w:szCs w:val="24"/>
        </w:rPr>
      </w:pPr>
    </w:p>
    <w:p w:rsidR="00867B86" w:rsidP="2460D266" w:rsidRDefault="00CE436D" w14:paraId="00000063" w14:textId="0B126F87">
      <w:pPr>
        <w:numPr>
          <w:ilvl w:val="1"/>
          <w:numId w:val="7"/>
        </w:numPr>
        <w:rPr>
          <w:rFonts w:ascii="Times New Roman" w:hAnsi="Times New Roman" w:eastAsia="Times New Roman" w:cs="Times New Roman"/>
          <w:sz w:val="24"/>
          <w:szCs w:val="24"/>
        </w:rPr>
        <w:pPrChange w:author="Yuxin Chen" w:date="2022-05-25T21:58:11.458Z">
          <w:pPr>
            <w:numPr>
              <w:ilvl w:val="2"/>
              <w:numId w:val="7"/>
            </w:numPr>
          </w:pPr>
        </w:pPrChange>
      </w:pPr>
      <w:r w:rsidRPr="2460D266" w:rsidR="445AA2FD">
        <w:rPr>
          <w:rFonts w:ascii="Times New Roman" w:hAnsi="Times New Roman" w:eastAsia="Times New Roman" w:cs="Times New Roman"/>
          <w:sz w:val="24"/>
          <w:szCs w:val="24"/>
        </w:rPr>
        <w:t xml:space="preserve">Were you feeling more isolated </w:t>
      </w:r>
      <w:del w:author="Yuxin Chen" w:date="2022-05-25T21:59:41.343Z" w:id="1455313234">
        <w:r w:rsidRPr="2460D266" w:rsidDel="445AA2FD">
          <w:rPr>
            <w:rFonts w:ascii="Times New Roman" w:hAnsi="Times New Roman" w:eastAsia="Times New Roman" w:cs="Times New Roman"/>
            <w:sz w:val="24"/>
            <w:szCs w:val="24"/>
          </w:rPr>
          <w:delText>or alone</w:delText>
        </w:r>
      </w:del>
      <w:r w:rsidRPr="2460D266" w:rsidR="445AA2FD">
        <w:rPr>
          <w:rFonts w:ascii="Times New Roman" w:hAnsi="Times New Roman" w:eastAsia="Times New Roman" w:cs="Times New Roman"/>
          <w:sz w:val="24"/>
          <w:szCs w:val="24"/>
        </w:rPr>
        <w:t xml:space="preserve"> during this time</w:t>
      </w:r>
      <w:ins w:author="Yuxin Chen" w:date="2022-05-25T21:59:49.909Z" w:id="2114296274">
        <w:r w:rsidRPr="2460D266" w:rsidR="445AA2FD">
          <w:rPr>
            <w:rFonts w:ascii="Times New Roman" w:hAnsi="Times New Roman" w:eastAsia="Times New Roman" w:cs="Times New Roman"/>
            <w:sz w:val="24"/>
            <w:szCs w:val="24"/>
          </w:rPr>
          <w:t xml:space="preserve"> </w:t>
        </w:r>
        <w:r w:rsidRPr="2460D266" w:rsidR="445AA2FD">
          <w:rPr>
            <w:rFonts w:ascii="Times New Roman" w:hAnsi="Times New Roman" w:eastAsia="Times New Roman" w:cs="Times New Roman"/>
            <w:sz w:val="24"/>
            <w:szCs w:val="24"/>
          </w:rPr>
          <w:t xml:space="preserve">or </w:t>
        </w:r>
      </w:ins>
      <w:ins w:author="Yuxin Chen" w:date="2022-05-25T22:00:18.808Z" w:id="1665952381">
        <w:r w:rsidRPr="2460D266" w:rsidR="445AA2FD">
          <w:rPr>
            <w:rFonts w:ascii="Times New Roman" w:hAnsi="Times New Roman" w:eastAsia="Times New Roman" w:cs="Times New Roman"/>
            <w:sz w:val="24"/>
            <w:szCs w:val="24"/>
          </w:rPr>
          <w:t>just as usual</w:t>
        </w:r>
      </w:ins>
      <w:r w:rsidRPr="2460D266" w:rsidR="445AA2FD">
        <w:rPr>
          <w:rFonts w:ascii="Times New Roman" w:hAnsi="Times New Roman" w:eastAsia="Times New Roman" w:cs="Times New Roman"/>
          <w:sz w:val="24"/>
          <w:szCs w:val="24"/>
        </w:rPr>
        <w:t>?</w:t>
      </w:r>
      <w:r w:rsidRPr="2460D266" w:rsidR="445AA2FD">
        <w:rPr>
          <w:rFonts w:ascii="Times New Roman" w:hAnsi="Times New Roman" w:eastAsia="Times New Roman" w:cs="Times New Roman"/>
          <w:sz w:val="24"/>
          <w:szCs w:val="24"/>
        </w:rPr>
        <w:t xml:space="preserve"> </w:t>
      </w:r>
    </w:p>
    <w:p w:rsidR="00867B86" w:rsidP="2460D266" w:rsidRDefault="00CE436D" w14:paraId="18FC5CB6" w14:textId="110823D8">
      <w:pPr>
        <w:pStyle w:val="Normal"/>
        <w:bidi w:val="0"/>
        <w:spacing w:before="0" w:beforeAutospacing="off" w:after="0" w:afterAutospacing="off" w:line="276" w:lineRule="auto"/>
        <w:ind w:left="720" w:right="0"/>
        <w:jc w:val="left"/>
        <w:rPr>
          <w:ins w:author="Farin Hossain" w:date="2022-05-25T22:07:29.417Z" w:id="840194277"/>
          <w:rFonts w:ascii="Times New Roman" w:hAnsi="Times New Roman" w:eastAsia="Times New Roman" w:cs="Times New Roman"/>
          <w:sz w:val="24"/>
          <w:szCs w:val="24"/>
        </w:rPr>
        <w:pPrChange w:author="Yuxin Chen" w:date="2022-05-25T22:07:45.087Z">
          <w:pPr>
            <w:numPr>
              <w:ilvl w:val="2"/>
              <w:numId w:val="7"/>
            </w:numPr>
          </w:pPr>
        </w:pPrChange>
      </w:pPr>
      <w:del w:author="Farin Hossain" w:date="2022-05-25T22:04:58.409Z" w:id="485657494">
        <w:r w:rsidRPr="2460D266" w:rsidDel="445AA2FD">
          <w:rPr>
            <w:rFonts w:ascii="Times New Roman" w:hAnsi="Times New Roman" w:eastAsia="Times New Roman" w:cs="Times New Roman"/>
            <w:sz w:val="24"/>
            <w:szCs w:val="24"/>
          </w:rPr>
          <w:delText>Did you feel involved in the University of Toronto community?</w:delText>
        </w:r>
      </w:del>
    </w:p>
    <w:p w:rsidR="00867B86" w:rsidP="2460D266" w:rsidRDefault="00CE436D" w14:paraId="53D7019D" w14:textId="0DF21988">
      <w:pPr>
        <w:pStyle w:val="Normal"/>
        <w:numPr>
          <w:ilvl w:val="1"/>
          <w:numId w:val="7"/>
        </w:numPr>
        <w:bidi w:val="0"/>
        <w:spacing w:before="0" w:beforeAutospacing="off" w:after="0" w:afterAutospacing="off" w:line="276" w:lineRule="auto"/>
        <w:ind w:left="1440" w:right="0" w:hanging="360"/>
        <w:jc w:val="left"/>
        <w:rPr>
          <w:ins w:author="Farin Hossain" w:date="2022-05-25T22:07:35.324Z" w:id="1399270760"/>
          <w:rFonts w:ascii="Times New Roman" w:hAnsi="Times New Roman" w:eastAsia="Times New Roman" w:cs="Times New Roman"/>
          <w:sz w:val="24"/>
          <w:szCs w:val="24"/>
        </w:rPr>
      </w:pPr>
      <w:ins w:author="Farin Hossain" w:date="2022-05-25T22:07:36.892Z" w:id="897453093">
        <w:r w:rsidRPr="2460D266" w:rsidR="2460D266">
          <w:rPr>
            <w:rFonts w:ascii="Times New Roman" w:hAnsi="Times New Roman" w:eastAsia="Times New Roman" w:cs="Times New Roman"/>
            <w:sz w:val="24"/>
            <w:szCs w:val="24"/>
          </w:rPr>
          <w:t>A</w:t>
        </w:r>
        <w:r w:rsidRPr="2460D266" w:rsidR="2460D266">
          <w:rPr>
            <w:rFonts w:ascii="Times New Roman" w:hAnsi="Times New Roman" w:eastAsia="Times New Roman" w:cs="Times New Roman"/>
            <w:sz w:val="24"/>
            <w:szCs w:val="24"/>
          </w:rPr>
          <w:t xml:space="preserve">re there any extra-curricular activities at the University of Toronto that </w:t>
        </w:r>
        <w:r w:rsidRPr="2460D266" w:rsidR="2460D266">
          <w:rPr>
            <w:rFonts w:ascii="Times New Roman" w:hAnsi="Times New Roman" w:eastAsia="Times New Roman" w:cs="Times New Roman"/>
            <w:sz w:val="24"/>
            <w:szCs w:val="24"/>
          </w:rPr>
          <w:t xml:space="preserve">you </w:t>
        </w:r>
        <w:r w:rsidRPr="2460D266" w:rsidR="2460D266">
          <w:rPr>
            <w:rFonts w:ascii="Times New Roman" w:hAnsi="Times New Roman" w:eastAsia="Times New Roman" w:cs="Times New Roman"/>
            <w:sz w:val="24"/>
            <w:szCs w:val="24"/>
          </w:rPr>
          <w:t>re</w:t>
        </w:r>
        <w:r w:rsidRPr="2460D266" w:rsidR="2460D266">
          <w:rPr>
            <w:rFonts w:ascii="Times New Roman" w:hAnsi="Times New Roman" w:eastAsia="Times New Roman" w:cs="Times New Roman"/>
            <w:sz w:val="24"/>
            <w:szCs w:val="24"/>
          </w:rPr>
          <w:t xml:space="preserve"> currently </w:t>
        </w:r>
        <w:r w:rsidRPr="2460D266" w:rsidR="2460D266">
          <w:rPr>
            <w:rFonts w:ascii="Times New Roman" w:hAnsi="Times New Roman" w:eastAsia="Times New Roman" w:cs="Times New Roman"/>
            <w:sz w:val="24"/>
            <w:szCs w:val="24"/>
          </w:rPr>
          <w:t xml:space="preserve">involved </w:t>
        </w:r>
        <w:del w:author="Yuxin Chen" w:date="2022-05-25T22:08:11.094Z" w:id="171563689">
          <w:r w:rsidRPr="2460D266" w:rsidDel="2460D266">
            <w:rPr>
              <w:rFonts w:ascii="Times New Roman" w:hAnsi="Times New Roman" w:eastAsia="Times New Roman" w:cs="Times New Roman"/>
              <w:sz w:val="24"/>
              <w:szCs w:val="24"/>
            </w:rPr>
            <w:delText xml:space="preserve"> </w:delText>
          </w:r>
        </w:del>
        <w:r w:rsidRPr="2460D266" w:rsidR="2460D266">
          <w:rPr>
            <w:rFonts w:ascii="Times New Roman" w:hAnsi="Times New Roman" w:eastAsia="Times New Roman" w:cs="Times New Roman"/>
            <w:sz w:val="24"/>
            <w:szCs w:val="24"/>
          </w:rPr>
          <w:t>in</w:t>
        </w:r>
        <w:r w:rsidRPr="2460D266" w:rsidR="2460D266">
          <w:rPr>
            <w:rFonts w:ascii="Times New Roman" w:hAnsi="Times New Roman" w:eastAsia="Times New Roman" w:cs="Times New Roman"/>
            <w:sz w:val="24"/>
            <w:szCs w:val="24"/>
          </w:rPr>
          <w:t>?</w:t>
        </w:r>
      </w:ins>
    </w:p>
    <w:p w:rsidR="00867B86" w:rsidP="2460D266" w:rsidRDefault="00CE436D" w14:paraId="00000064" w14:textId="7B18D105">
      <w:pPr>
        <w:pStyle w:val="Normal"/>
        <w:numPr>
          <w:ilvl w:val="2"/>
          <w:numId w:val="7"/>
        </w:numPr>
        <w:bidi w:val="0"/>
        <w:spacing w:before="0" w:beforeAutospacing="off" w:after="0" w:afterAutospacing="off" w:line="276" w:lineRule="auto"/>
        <w:ind w:right="0"/>
        <w:jc w:val="left"/>
        <w:rPr>
          <w:ins w:author="Farin Hossain" w:date="2022-05-25T22:06:09.506Z" w:id="1103901497"/>
          <w:rFonts w:ascii="Times New Roman" w:hAnsi="Times New Roman" w:eastAsia="Times New Roman" w:cs="Times New Roman"/>
          <w:sz w:val="24"/>
          <w:szCs w:val="24"/>
        </w:rPr>
        <w:pPrChange w:author="Farin Hossain" w:date="2022-05-25T22:07:50.183Z">
          <w:pPr>
            <w:pStyle w:val="Normal"/>
            <w:numPr>
              <w:ilvl w:val="1"/>
              <w:numId w:val="7"/>
            </w:numPr>
            <w:bidi w:val="0"/>
            <w:spacing w:before="0" w:beforeAutospacing="off" w:after="0" w:afterAutospacing="off" w:line="276" w:lineRule="auto"/>
            <w:ind w:left="1440" w:right="0" w:hanging="360"/>
            <w:jc w:val="left"/>
          </w:pPr>
        </w:pPrChange>
      </w:pPr>
      <w:ins w:author="Farin Hossain" w:date="2022-05-25T22:04:58.495Z" w:id="266185131">
        <w:r w:rsidRPr="2460D266" w:rsidR="2460D266">
          <w:rPr>
            <w:rFonts w:ascii="Times New Roman" w:hAnsi="Times New Roman" w:eastAsia="Times New Roman" w:cs="Times New Roman"/>
            <w:sz w:val="24"/>
            <w:szCs w:val="24"/>
          </w:rPr>
          <w:t>A</w:t>
        </w:r>
      </w:ins>
      <w:ins w:author="Farin Hossain" w:date="2022-05-25T22:05:44.708Z" w:id="465864675">
        <w:r w:rsidRPr="2460D266" w:rsidR="2460D266">
          <w:rPr>
            <w:rFonts w:ascii="Times New Roman" w:hAnsi="Times New Roman" w:eastAsia="Times New Roman" w:cs="Times New Roman"/>
            <w:sz w:val="24"/>
            <w:szCs w:val="24"/>
          </w:rPr>
          <w:t>re there any extra-curricular activities</w:t>
        </w:r>
        <w:del w:author="Yuxin Chen" w:date="2022-05-25T22:08:41.958Z" w:id="2102559430">
          <w:r w:rsidRPr="2460D266" w:rsidDel="2460D266">
            <w:rPr>
              <w:rFonts w:ascii="Times New Roman" w:hAnsi="Times New Roman" w:eastAsia="Times New Roman" w:cs="Times New Roman"/>
              <w:sz w:val="24"/>
              <w:szCs w:val="24"/>
            </w:rPr>
            <w:delText xml:space="preserve"> at the</w:delText>
          </w:r>
        </w:del>
      </w:ins>
      <w:ins w:author="Farin Hossain" w:date="2022-05-25T22:08:22.126Z" w:id="1827888815">
        <w:del w:author="Yuxin Chen" w:date="2022-05-25T22:08:41.556Z" w:id="1956618769">
          <w:r w:rsidRPr="2460D266" w:rsidDel="2460D266">
            <w:rPr>
              <w:rFonts w:ascii="Times New Roman" w:hAnsi="Times New Roman" w:eastAsia="Times New Roman" w:cs="Times New Roman"/>
              <w:sz w:val="24"/>
              <w:szCs w:val="24"/>
            </w:rPr>
            <w:delText xml:space="preserve"> </w:delText>
          </w:r>
        </w:del>
      </w:ins>
      <w:ins w:author="Farin Hossain" w:date="2022-05-25T22:05:44.708Z" w:id="1103544889">
        <w:r w:rsidRPr="2460D266" w:rsidR="2460D266">
          <w:rPr>
            <w:rFonts w:ascii="Times New Roman" w:hAnsi="Times New Roman" w:eastAsia="Times New Roman" w:cs="Times New Roman"/>
            <w:sz w:val="24"/>
            <w:szCs w:val="24"/>
          </w:rPr>
          <w:t xml:space="preserve">that you would like to be </w:t>
        </w:r>
        <w:r w:rsidRPr="2460D266" w:rsidR="2460D266">
          <w:rPr>
            <w:rFonts w:ascii="Times New Roman" w:hAnsi="Times New Roman" w:eastAsia="Times New Roman" w:cs="Times New Roman"/>
            <w:sz w:val="24"/>
            <w:szCs w:val="24"/>
          </w:rPr>
          <w:t>involved  in</w:t>
        </w:r>
        <w:r w:rsidRPr="2460D266" w:rsidR="2460D266">
          <w:rPr>
            <w:rFonts w:ascii="Times New Roman" w:hAnsi="Times New Roman" w:eastAsia="Times New Roman" w:cs="Times New Roman"/>
            <w:sz w:val="24"/>
            <w:szCs w:val="24"/>
          </w:rPr>
          <w:t xml:space="preserve">? </w:t>
        </w:r>
      </w:ins>
    </w:p>
    <w:p w:rsidR="2460D266" w:rsidP="2460D266" w:rsidRDefault="2460D266" w14:paraId="75F20152" w14:textId="4654FF6C">
      <w:pPr>
        <w:pStyle w:val="Normal"/>
        <w:numPr>
          <w:ilvl w:val="2"/>
          <w:numId w:val="7"/>
        </w:numPr>
        <w:bidi w:val="0"/>
        <w:spacing w:before="0" w:beforeAutospacing="off" w:after="0" w:afterAutospacing="off" w:line="276" w:lineRule="auto"/>
        <w:ind w:right="0"/>
        <w:jc w:val="left"/>
        <w:rPr>
          <w:rFonts w:ascii="Times New Roman" w:hAnsi="Times New Roman" w:eastAsia="Times New Roman" w:cs="Times New Roman"/>
          <w:sz w:val="24"/>
          <w:szCs w:val="24"/>
        </w:rPr>
        <w:pPrChange w:author="Farin Hossain" w:date="2022-05-25T22:06:10.302Z">
          <w:pPr>
            <w:pStyle w:val="Normal"/>
            <w:numPr>
              <w:ilvl w:val="1"/>
              <w:numId w:val="7"/>
            </w:numPr>
            <w:bidi w:val="0"/>
            <w:spacing w:before="0" w:beforeAutospacing="off" w:after="0" w:afterAutospacing="off" w:line="276" w:lineRule="auto"/>
            <w:ind w:left="1440" w:right="0" w:hanging="360"/>
            <w:jc w:val="left"/>
          </w:pPr>
        </w:pPrChange>
      </w:pPr>
      <w:ins w:author="Farin Hossain" w:date="2022-05-25T22:06:17.633Z" w:id="245656077">
        <w:r w:rsidRPr="2460D266" w:rsidR="2460D266">
          <w:rPr>
            <w:rFonts w:ascii="Times New Roman" w:hAnsi="Times New Roman" w:eastAsia="Times New Roman" w:cs="Times New Roman"/>
            <w:sz w:val="24"/>
            <w:szCs w:val="24"/>
          </w:rPr>
          <w:t>If so, which ones?</w:t>
        </w:r>
      </w:ins>
    </w:p>
    <w:p w:rsidR="00867B86" w:rsidRDefault="00CE436D" w14:paraId="00000065" w14:textId="77777777">
      <w:pPr>
        <w:numPr>
          <w:ilvl w:val="1"/>
          <w:numId w:val="7"/>
        </w:numPr>
        <w:rPr>
          <w:ins w:author="Yuxin Chen" w:date="2022-05-25T21:48:49.947Z" w:id="438864533"/>
          <w:del w:author="Farin Hossain" w:date="2022-05-25T21:32:42.403Z" w:id="1676608636"/>
          <w:rFonts w:ascii="Times New Roman" w:hAnsi="Times New Roman" w:eastAsia="Times New Roman" w:cs="Times New Roman"/>
          <w:sz w:val="24"/>
          <w:szCs w:val="24"/>
        </w:rPr>
      </w:pPr>
      <w:del w:author="Farin Hossain" w:date="2022-05-25T21:32:42.418Z" w:id="1527842838">
        <w:r w:rsidRPr="2460D266" w:rsidDel="445AA2FD">
          <w:rPr>
            <w:rFonts w:ascii="Times New Roman" w:hAnsi="Times New Roman" w:eastAsia="Times New Roman" w:cs="Times New Roman"/>
            <w:sz w:val="24"/>
            <w:szCs w:val="24"/>
          </w:rPr>
          <w:delText>Teaching staff: How do you think students’ social life was affected by COVID-19? Did you provide any</w:delText>
        </w:r>
        <w:r w:rsidRPr="2460D266" w:rsidDel="445AA2FD">
          <w:rPr>
            <w:rFonts w:ascii="Times New Roman" w:hAnsi="Times New Roman" w:eastAsia="Times New Roman" w:cs="Times New Roman"/>
            <w:sz w:val="24"/>
            <w:szCs w:val="24"/>
          </w:rPr>
          <w:delText xml:space="preserve"> opportunities for students to be more engaged in social networking?</w:delText>
        </w:r>
      </w:del>
    </w:p>
    <w:p w:rsidR="445AA2FD" w:rsidP="2460D266" w:rsidRDefault="445AA2FD" w14:paraId="419CA50E" w14:textId="0F3A6400">
      <w:pPr>
        <w:pStyle w:val="Normal"/>
        <w:numPr>
          <w:ilvl w:val="0"/>
          <w:numId w:val="7"/>
        </w:numPr>
        <w:bidi w:val="0"/>
        <w:spacing w:before="0" w:beforeAutospacing="off" w:after="0" w:afterAutospacing="off" w:line="276" w:lineRule="auto"/>
        <w:ind w:left="720" w:right="0" w:hanging="360"/>
        <w:jc w:val="left"/>
        <w:rPr>
          <w:ins w:author="Yuxin Chen" w:date="2022-05-25T21:48:52.886Z" w:id="912844995"/>
          <w:rFonts w:ascii="Times New Roman" w:hAnsi="Times New Roman" w:eastAsia="Times New Roman" w:cs="Times New Roman"/>
          <w:noProof w:val="0"/>
          <w:sz w:val="24"/>
          <w:szCs w:val="24"/>
          <w:lang w:val="en-CA"/>
        </w:rPr>
        <w:pPrChange w:author="Farin Hossain" w:date="2022-05-25T22:15:04.003Z">
          <w:pPr>
            <w:pStyle w:val="Normal"/>
            <w:numPr>
              <w:ilvl w:val="1"/>
              <w:numId w:val="7"/>
            </w:numPr>
          </w:pPr>
        </w:pPrChange>
      </w:pPr>
      <w:ins w:author="Yuxin Chen" w:date="2022-05-25T21:48:52.886Z" w:id="880860650">
        <w:del w:author="Farin Hossain" w:date="2022-05-25T22:15:03.917Z" w:id="876127443">
          <w:r w:rsidRPr="2460D266" w:rsidDel="445AA2FD">
            <w:rPr>
              <w:rFonts w:ascii="Times New Roman" w:hAnsi="Times New Roman" w:eastAsia="Times New Roman" w:cs="Times New Roman"/>
              <w:b w:val="1"/>
              <w:bCs w:val="1"/>
              <w:i w:val="1"/>
              <w:iCs w:val="1"/>
              <w:sz w:val="24"/>
              <w:szCs w:val="24"/>
            </w:rPr>
            <w:delText>Study habits</w:delText>
          </w:r>
        </w:del>
      </w:ins>
      <w:ins w:author="Farin Hossain" w:date="2022-05-25T22:15:08.144Z" w:id="665091827">
        <w:r w:rsidRPr="2460D266" w:rsidR="2460D266">
          <w:rPr>
            <w:rFonts w:ascii="Times New Roman" w:hAnsi="Times New Roman" w:eastAsia="Times New Roman" w:cs="Times New Roman"/>
            <w:b w:val="1"/>
            <w:bCs w:val="1"/>
            <w:i w:val="1"/>
            <w:iCs w:val="1"/>
            <w:sz w:val="24"/>
            <w:szCs w:val="24"/>
          </w:rPr>
          <w:t>Academics</w:t>
        </w:r>
      </w:ins>
    </w:p>
    <w:p w:rsidR="445AA2FD" w:rsidP="2460D266" w:rsidRDefault="445AA2FD" w14:paraId="6318DA7E" w14:textId="34631972">
      <w:pPr>
        <w:pStyle w:val="ListParagraph"/>
        <w:numPr>
          <w:ilvl w:val="1"/>
          <w:numId w:val="7"/>
        </w:numPr>
        <w:rPr>
          <w:ins w:author="Farin Hossain" w:date="2022-05-25T22:22:59.461Z" w:id="91893223"/>
          <w:rFonts w:ascii="Times New Roman" w:hAnsi="Times New Roman" w:eastAsia="Times New Roman" w:cs="Times New Roman"/>
          <w:sz w:val="24"/>
          <w:szCs w:val="24"/>
        </w:rPr>
        <w:pPrChange w:author="Yuxin Chen" w:date="2022-05-25T21:48:53.011Z">
          <w:pPr>
            <w:ind w:left="0"/>
          </w:pPr>
        </w:pPrChange>
      </w:pPr>
      <w:ins w:author="Yuxin Chen" w:date="2022-05-25T21:48:52.896Z" w:id="2006159793">
        <w:r w:rsidRPr="2460D266" w:rsidR="445AA2FD">
          <w:rPr>
            <w:rFonts w:ascii="Times New Roman" w:hAnsi="Times New Roman" w:eastAsia="Times New Roman" w:cs="Times New Roman"/>
            <w:sz w:val="24"/>
            <w:szCs w:val="24"/>
          </w:rPr>
          <w:t xml:space="preserve">Did you notice any change in your study habits? </w:t>
        </w:r>
      </w:ins>
    </w:p>
    <w:p w:rsidR="445AA2FD" w:rsidP="2460D266" w:rsidRDefault="445AA2FD" w14:paraId="6A8EA223" w14:textId="055F18A5">
      <w:pPr>
        <w:pStyle w:val="ListParagraph"/>
        <w:numPr>
          <w:ilvl w:val="1"/>
          <w:numId w:val="7"/>
        </w:numPr>
        <w:rPr>
          <w:ins w:author="Yuxin Chen" w:date="2022-05-25T21:48:52.896Z" w:id="1235411830"/>
          <w:rFonts w:ascii="Times New Roman" w:hAnsi="Times New Roman" w:eastAsia="Times New Roman" w:cs="Times New Roman"/>
          <w:sz w:val="24"/>
          <w:szCs w:val="24"/>
        </w:rPr>
        <w:pPrChange w:author="Farin Hossain" w:date="2022-05-25T22:23:15.234Z">
          <w:pPr/>
        </w:pPrChange>
      </w:pPr>
      <w:ins w:author="Farin Hossain" w:date="2022-05-25T22:23:05.574Z" w:id="739528633">
        <w:r w:rsidRPr="2460D266" w:rsidR="445AA2FD">
          <w:rPr>
            <w:rFonts w:ascii="Times New Roman" w:hAnsi="Times New Roman" w:eastAsia="Times New Roman" w:cs="Times New Roman"/>
            <w:sz w:val="24"/>
            <w:szCs w:val="24"/>
          </w:rPr>
          <w:t xml:space="preserve">Do you think the pandemic </w:t>
        </w:r>
        <w:r w:rsidRPr="2460D266" w:rsidR="445AA2FD">
          <w:rPr>
            <w:rFonts w:ascii="Times New Roman" w:hAnsi="Times New Roman" w:eastAsia="Times New Roman" w:cs="Times New Roman"/>
            <w:sz w:val="24"/>
            <w:szCs w:val="24"/>
          </w:rPr>
          <w:t>had an effect on</w:t>
        </w:r>
        <w:r w:rsidRPr="2460D266" w:rsidR="445AA2FD">
          <w:rPr>
            <w:rFonts w:ascii="Times New Roman" w:hAnsi="Times New Roman" w:eastAsia="Times New Roman" w:cs="Times New Roman"/>
            <w:sz w:val="24"/>
            <w:szCs w:val="24"/>
          </w:rPr>
          <w:t xml:space="preserve"> </w:t>
        </w:r>
        <w:r w:rsidRPr="2460D266" w:rsidR="445AA2FD">
          <w:rPr>
            <w:rFonts w:ascii="Times New Roman" w:hAnsi="Times New Roman" w:eastAsia="Times New Roman" w:cs="Times New Roman"/>
            <w:sz w:val="24"/>
            <w:szCs w:val="24"/>
          </w:rPr>
          <w:t>your grades?</w:t>
        </w:r>
      </w:ins>
    </w:p>
    <w:p w:rsidR="445AA2FD" w:rsidP="2460D266" w:rsidRDefault="445AA2FD" w14:paraId="2C2F9547" w14:textId="02EDBA7D">
      <w:pPr>
        <w:pStyle w:val="ListParagraph"/>
        <w:numPr>
          <w:ilvl w:val="1"/>
          <w:numId w:val="7"/>
        </w:numPr>
        <w:rPr>
          <w:ins w:author="Farin Hossain" w:date="2022-05-25T22:14:36.343Z" w:id="45896953"/>
          <w:rFonts w:ascii="Times New Roman" w:hAnsi="Times New Roman" w:eastAsia="Times New Roman" w:cs="Times New Roman"/>
          <w:sz w:val="24"/>
          <w:szCs w:val="24"/>
        </w:rPr>
        <w:pPrChange w:author="Yuxin Chen" w:date="2022-05-25T21:48:53.051Z">
          <w:pPr>
            <w:ind w:left="0"/>
          </w:pPr>
        </w:pPrChange>
      </w:pPr>
      <w:ins w:author="Yuxin Chen" w:date="2022-05-25T21:48:52.906Z" w:id="847325228">
        <w:del w:author="Farin Hossain" w:date="2022-05-25T22:25:30.104Z" w:id="1529596252">
          <w:r w:rsidRPr="2460D266" w:rsidDel="445AA2FD">
            <w:rPr>
              <w:rFonts w:ascii="Times New Roman" w:hAnsi="Times New Roman" w:eastAsia="Times New Roman" w:cs="Times New Roman"/>
              <w:sz w:val="24"/>
              <w:szCs w:val="24"/>
            </w:rPr>
            <w:delText xml:space="preserve"> </w:delText>
          </w:r>
        </w:del>
        <w:r w:rsidRPr="2460D266" w:rsidR="445AA2FD">
          <w:rPr>
            <w:rFonts w:ascii="Times New Roman" w:hAnsi="Times New Roman" w:eastAsia="Times New Roman" w:cs="Times New Roman"/>
            <w:sz w:val="24"/>
            <w:szCs w:val="24"/>
          </w:rPr>
          <w:t>How did you adjust to online learning?</w:t>
        </w:r>
      </w:ins>
    </w:p>
    <w:p w:rsidR="445AA2FD" w:rsidP="2460D266" w:rsidRDefault="445AA2FD" w14:paraId="6C1C9E0D" w14:textId="70E39748">
      <w:pPr>
        <w:pStyle w:val="ListParagraph"/>
        <w:numPr>
          <w:ilvl w:val="2"/>
          <w:numId w:val="7"/>
        </w:numPr>
        <w:rPr>
          <w:ins w:author="Farin Hossain" w:date="2022-05-25T22:23:25.648Z" w:id="2145194897"/>
          <w:rFonts w:ascii="Times New Roman" w:hAnsi="Times New Roman" w:eastAsia="Times New Roman" w:cs="Times New Roman"/>
          <w:sz w:val="24"/>
          <w:szCs w:val="24"/>
        </w:rPr>
        <w:pPrChange w:author="Farin Hossain" w:date="2022-05-25T22:14:37.09Z">
          <w:pPr/>
        </w:pPrChange>
      </w:pPr>
      <w:ins w:author="Farin Hossain" w:date="2022-05-25T22:14:38.165Z" w:id="1088317971">
        <w:r w:rsidRPr="2460D266" w:rsidR="445AA2FD">
          <w:rPr>
            <w:rFonts w:ascii="Times New Roman" w:hAnsi="Times New Roman" w:eastAsia="Times New Roman" w:cs="Times New Roman"/>
            <w:sz w:val="24"/>
            <w:szCs w:val="24"/>
          </w:rPr>
          <w:t>Do you prefer in-person, online, or hybrid models?</w:t>
        </w:r>
      </w:ins>
      <w:ins w:author="Farin Hossain" w:date="2022-05-25T22:15:42.605Z" w:id="983125452">
        <w:r w:rsidRPr="2460D266" w:rsidR="445AA2FD">
          <w:rPr>
            <w:rFonts w:ascii="Times New Roman" w:hAnsi="Times New Roman" w:eastAsia="Times New Roman" w:cs="Times New Roman"/>
            <w:sz w:val="24"/>
            <w:szCs w:val="24"/>
          </w:rPr>
          <w:t xml:space="preserve"> Why?</w:t>
        </w:r>
      </w:ins>
    </w:p>
    <w:p w:rsidR="2460D266" w:rsidP="2460D266" w:rsidRDefault="2460D266" w14:paraId="6313B05C" w14:textId="7D6D9CDB">
      <w:pPr>
        <w:pStyle w:val="ListParagraph"/>
        <w:numPr>
          <w:ilvl w:val="1"/>
          <w:numId w:val="7"/>
        </w:numPr>
        <w:bidi w:val="0"/>
        <w:spacing w:before="0" w:beforeAutospacing="off" w:after="0" w:afterAutospacing="off" w:line="276" w:lineRule="auto"/>
        <w:ind w:left="1440" w:right="0" w:hanging="360"/>
        <w:jc w:val="left"/>
        <w:rPr>
          <w:ins w:author="Yuxin Chen" w:date="2022-05-25T21:48:52.906Z" w:id="1330519229"/>
          <w:rFonts w:ascii="Times New Roman" w:hAnsi="Times New Roman" w:eastAsia="Times New Roman" w:cs="Times New Roman"/>
          <w:sz w:val="24"/>
          <w:szCs w:val="24"/>
        </w:rPr>
        <w:pPrChange w:author="Farin Hossain" w:date="2022-05-25T22:24:22.328Z">
          <w:pPr/>
        </w:pPrChange>
      </w:pPr>
      <w:ins w:author="Farin Hossain" w:date="2022-05-25T22:24:52.84Z" w:id="461589033">
        <w:r w:rsidRPr="2460D266" w:rsidR="2460D266">
          <w:rPr>
            <w:rFonts w:ascii="Times New Roman" w:hAnsi="Times New Roman" w:eastAsia="Times New Roman" w:cs="Times New Roman"/>
            <w:sz w:val="24"/>
            <w:szCs w:val="24"/>
          </w:rPr>
          <w:t xml:space="preserve">What do you think about your </w:t>
        </w:r>
      </w:ins>
      <w:ins w:author="Farin Hossain" w:date="2022-05-25T22:25:15.261Z" w:id="1705093831">
        <w:r w:rsidRPr="2460D266" w:rsidR="2460D266">
          <w:rPr>
            <w:rFonts w:ascii="Times New Roman" w:hAnsi="Times New Roman" w:eastAsia="Times New Roman" w:cs="Times New Roman"/>
            <w:sz w:val="24"/>
            <w:szCs w:val="24"/>
          </w:rPr>
          <w:t xml:space="preserve">online </w:t>
        </w:r>
      </w:ins>
      <w:ins w:author="Farin Hossain" w:date="2022-05-25T22:24:52.84Z" w:id="255360851">
        <w:r w:rsidRPr="2460D266" w:rsidR="2460D266">
          <w:rPr>
            <w:rFonts w:ascii="Times New Roman" w:hAnsi="Times New Roman" w:eastAsia="Times New Roman" w:cs="Times New Roman"/>
            <w:sz w:val="24"/>
            <w:szCs w:val="24"/>
          </w:rPr>
          <w:t>learning atmosphere</w:t>
        </w:r>
        <w:r w:rsidRPr="2460D266" w:rsidR="2460D266">
          <w:rPr>
            <w:rFonts w:ascii="Times New Roman" w:hAnsi="Times New Roman" w:eastAsia="Times New Roman" w:cs="Times New Roman"/>
            <w:sz w:val="24"/>
            <w:szCs w:val="24"/>
          </w:rPr>
          <w:t>?</w:t>
        </w:r>
      </w:ins>
    </w:p>
    <w:p w:rsidR="2460D266" w:rsidP="2460D266" w:rsidRDefault="2460D266" w14:paraId="52A4D487" w14:textId="39C51FDA">
      <w:pPr>
        <w:pStyle w:val="Normal"/>
        <w:numPr>
          <w:ilvl w:val="1"/>
          <w:numId w:val="7"/>
        </w:numPr>
        <w:rPr>
          <w:del w:author="Farin Hossain" w:date="2022-05-25T21:32:42.403Z" w:id="1537541335"/>
          <w:rFonts w:ascii="Times New Roman" w:hAnsi="Times New Roman" w:eastAsia="Times New Roman" w:cs="Times New Roman"/>
          <w:sz w:val="24"/>
          <w:szCs w:val="24"/>
        </w:rPr>
      </w:pPr>
    </w:p>
    <w:p w:rsidR="00867B86" w:rsidP="2460D266" w:rsidRDefault="00CE436D" w14:paraId="00000066" w14:textId="77777777">
      <w:pPr>
        <w:numPr>
          <w:ilvl w:val="0"/>
          <w:numId w:val="7"/>
        </w:numPr>
        <w:rPr>
          <w:del w:author="Yuxin Chen" w:date="2022-05-25T22:15:15.257Z" w:id="1215574714"/>
          <w:rFonts w:ascii="Times New Roman" w:hAnsi="Times New Roman" w:eastAsia="Times New Roman" w:cs="Times New Roman"/>
          <w:b w:val="1"/>
          <w:bCs w:val="1"/>
          <w:i w:val="1"/>
          <w:iCs w:val="1"/>
          <w:sz w:val="24"/>
          <w:szCs w:val="24"/>
        </w:rPr>
      </w:pPr>
      <w:del w:author="Yuxin Chen" w:date="2022-05-25T22:15:15.283Z" w:id="1842626658">
        <w:r w:rsidRPr="2460D266" w:rsidDel="445AA2FD">
          <w:rPr>
            <w:rFonts w:ascii="Times New Roman" w:hAnsi="Times New Roman" w:eastAsia="Times New Roman" w:cs="Times New Roman"/>
            <w:b w:val="1"/>
            <w:bCs w:val="1"/>
            <w:i w:val="1"/>
            <w:iCs w:val="1"/>
            <w:sz w:val="24"/>
            <w:szCs w:val="24"/>
          </w:rPr>
          <w:delText>Academic performance</w:delText>
        </w:r>
      </w:del>
    </w:p>
    <w:p w:rsidR="00867B86" w:rsidRDefault="00CE436D" w14:paraId="00000067" w14:textId="01DB6ACF">
      <w:pPr>
        <w:numPr>
          <w:ilvl w:val="1"/>
          <w:numId w:val="7"/>
        </w:numPr>
        <w:rPr>
          <w:rFonts w:ascii="Times New Roman" w:hAnsi="Times New Roman" w:eastAsia="Times New Roman" w:cs="Times New Roman"/>
          <w:sz w:val="24"/>
          <w:szCs w:val="24"/>
        </w:rPr>
      </w:pPr>
      <w:del w:author="Farin Hossain" w:date="2022-05-25T21:50:43.719Z" w:id="1244868743">
        <w:r w:rsidRPr="2460D266" w:rsidDel="445AA2FD">
          <w:rPr>
            <w:rFonts w:ascii="Times New Roman" w:hAnsi="Times New Roman" w:eastAsia="Times New Roman" w:cs="Times New Roman"/>
            <w:sz w:val="24"/>
            <w:szCs w:val="24"/>
          </w:rPr>
          <w:delText>S</w:delText>
        </w:r>
        <w:r w:rsidRPr="2460D266" w:rsidDel="445AA2FD">
          <w:rPr>
            <w:rFonts w:ascii="Times New Roman" w:hAnsi="Times New Roman" w:eastAsia="Times New Roman" w:cs="Times New Roman"/>
            <w:sz w:val="24"/>
            <w:szCs w:val="24"/>
          </w:rPr>
          <w:delText>tudent</w:delText>
        </w:r>
        <w:r w:rsidRPr="2460D266" w:rsidDel="445AA2FD">
          <w:rPr>
            <w:rFonts w:ascii="Times New Roman" w:hAnsi="Times New Roman" w:eastAsia="Times New Roman" w:cs="Times New Roman"/>
            <w:sz w:val="24"/>
            <w:szCs w:val="24"/>
          </w:rPr>
          <w:delText>s:</w:delText>
        </w:r>
        <w:r w:rsidRPr="2460D266" w:rsidDel="445AA2FD">
          <w:rPr>
            <w:rFonts w:ascii="Times New Roman" w:hAnsi="Times New Roman" w:eastAsia="Times New Roman" w:cs="Times New Roman"/>
            <w:sz w:val="24"/>
            <w:szCs w:val="24"/>
          </w:rPr>
          <w:delText xml:space="preserve"> </w:delText>
        </w:r>
      </w:del>
      <w:del w:author="Farin Hossain" w:date="2022-05-25T22:22:56.175Z" w:id="1217090136">
        <w:r w:rsidRPr="2460D266" w:rsidDel="445AA2FD">
          <w:rPr>
            <w:rFonts w:ascii="Times New Roman" w:hAnsi="Times New Roman" w:eastAsia="Times New Roman" w:cs="Times New Roman"/>
            <w:sz w:val="24"/>
            <w:szCs w:val="24"/>
          </w:rPr>
          <w:delText xml:space="preserve">Do you think the pandemic </w:delText>
        </w:r>
        <w:r w:rsidRPr="2460D266" w:rsidDel="445AA2FD">
          <w:rPr>
            <w:rFonts w:ascii="Times New Roman" w:hAnsi="Times New Roman" w:eastAsia="Times New Roman" w:cs="Times New Roman"/>
            <w:sz w:val="24"/>
            <w:szCs w:val="24"/>
          </w:rPr>
          <w:delText>had an effect on</w:delText>
        </w:r>
        <w:r w:rsidRPr="2460D266" w:rsidDel="445AA2FD">
          <w:rPr>
            <w:rFonts w:ascii="Times New Roman" w:hAnsi="Times New Roman" w:eastAsia="Times New Roman" w:cs="Times New Roman"/>
            <w:sz w:val="24"/>
            <w:szCs w:val="24"/>
          </w:rPr>
          <w:delText xml:space="preserve"> </w:delText>
        </w:r>
        <w:r w:rsidRPr="2460D266" w:rsidDel="445AA2FD">
          <w:rPr>
            <w:rFonts w:ascii="Times New Roman" w:hAnsi="Times New Roman" w:eastAsia="Times New Roman" w:cs="Times New Roman"/>
            <w:sz w:val="24"/>
            <w:szCs w:val="24"/>
          </w:rPr>
          <w:delText xml:space="preserve">your grades? </w:delText>
        </w:r>
      </w:del>
      <w:del w:author="Yuxin Chen" w:date="2022-05-25T22:16:36.444Z" w:id="490666279">
        <w:r w:rsidRPr="2460D266" w:rsidDel="445AA2FD">
          <w:rPr>
            <w:rFonts w:ascii="Times New Roman" w:hAnsi="Times New Roman" w:eastAsia="Times New Roman" w:cs="Times New Roman"/>
            <w:sz w:val="24"/>
            <w:szCs w:val="24"/>
          </w:rPr>
          <w:delText>How did you adjust to online learning</w:delText>
        </w:r>
        <w:r w:rsidRPr="2460D266" w:rsidDel="445AA2FD">
          <w:rPr>
            <w:rFonts w:ascii="Times New Roman" w:hAnsi="Times New Roman" w:eastAsia="Times New Roman" w:cs="Times New Roman"/>
            <w:sz w:val="24"/>
            <w:szCs w:val="24"/>
          </w:rPr>
          <w:delText>?</w:delText>
        </w:r>
      </w:del>
      <w:del w:author="Farin Hossain" w:date="2022-05-25T22:14:33.656Z" w:id="327755132">
        <w:r w:rsidRPr="2460D266" w:rsidDel="445AA2FD">
          <w:rPr>
            <w:rFonts w:ascii="Times New Roman" w:hAnsi="Times New Roman" w:eastAsia="Times New Roman" w:cs="Times New Roman"/>
            <w:sz w:val="24"/>
            <w:szCs w:val="24"/>
          </w:rPr>
          <w:delText xml:space="preserve"> Do you prefer in-person, online, or hybrid models?</w:delText>
        </w:r>
      </w:del>
    </w:p>
    <w:p w:rsidR="00867B86" w:rsidRDefault="00CE436D" w14:paraId="00000068" w14:textId="77777777">
      <w:pPr>
        <w:numPr>
          <w:ilvl w:val="1"/>
          <w:numId w:val="7"/>
        </w:numPr>
        <w:rPr>
          <w:del w:author="Farin Hossain" w:date="2022-05-25T21:32:46.475Z" w:id="1196228494"/>
          <w:rFonts w:ascii="Times New Roman" w:hAnsi="Times New Roman" w:eastAsia="Times New Roman" w:cs="Times New Roman"/>
          <w:sz w:val="24"/>
          <w:szCs w:val="24"/>
        </w:rPr>
      </w:pPr>
      <w:del w:author="Farin Hossain" w:date="2022-05-25T21:32:46.481Z" w:id="1630994645">
        <w:r w:rsidRPr="2460D266" w:rsidDel="445AA2FD">
          <w:rPr>
            <w:rFonts w:ascii="Times New Roman" w:hAnsi="Times New Roman" w:eastAsia="Times New Roman" w:cs="Times New Roman"/>
            <w:sz w:val="24"/>
            <w:szCs w:val="24"/>
          </w:rPr>
          <w:delText>Teaching staff: Do you think the pandemic had an effect on students' grades? How did you adjust to o</w:delText>
        </w:r>
        <w:r w:rsidRPr="2460D266" w:rsidDel="445AA2FD">
          <w:rPr>
            <w:rFonts w:ascii="Times New Roman" w:hAnsi="Times New Roman" w:eastAsia="Times New Roman" w:cs="Times New Roman"/>
            <w:sz w:val="24"/>
            <w:szCs w:val="24"/>
          </w:rPr>
          <w:delText>nline teaching? Do you prefer in-person, online, or hybrid models?</w:delText>
        </w:r>
      </w:del>
    </w:p>
    <w:p w:rsidR="00867B86" w:rsidRDefault="00CE436D" w14:paraId="00000069" w14:textId="77777777">
      <w:pPr>
        <w:numPr>
          <w:ilvl w:val="0"/>
          <w:numId w:val="7"/>
        </w:numPr>
        <w:rPr>
          <w:rFonts w:ascii="Times New Roman" w:hAnsi="Times New Roman" w:eastAsia="Times New Roman" w:cs="Times New Roman"/>
          <w:b/>
          <w:i/>
          <w:sz w:val="24"/>
          <w:szCs w:val="24"/>
        </w:rPr>
      </w:pPr>
      <w:r w:rsidRPr="2460D266" w:rsidR="445AA2FD">
        <w:rPr>
          <w:rFonts w:ascii="Times New Roman" w:hAnsi="Times New Roman" w:eastAsia="Times New Roman" w:cs="Times New Roman"/>
          <w:b w:val="1"/>
          <w:bCs w:val="1"/>
          <w:i w:val="1"/>
          <w:iCs w:val="1"/>
          <w:sz w:val="24"/>
          <w:szCs w:val="24"/>
        </w:rPr>
        <w:t>Recommendations</w:t>
      </w:r>
    </w:p>
    <w:p w:rsidR="00867B86" w:rsidRDefault="00CE436D" w14:paraId="0000006A" w14:textId="77777777">
      <w:pPr>
        <w:numPr>
          <w:ilvl w:val="1"/>
          <w:numId w:val="7"/>
        </w:numPr>
        <w:rPr>
          <w:rFonts w:ascii="Times New Roman" w:hAnsi="Times New Roman" w:eastAsia="Times New Roman" w:cs="Times New Roman"/>
          <w:sz w:val="24"/>
          <w:szCs w:val="24"/>
        </w:rPr>
      </w:pPr>
      <w:del w:author="Farin Hossain" w:date="2022-05-25T21:50:49.224Z" w:id="834963697">
        <w:r w:rsidRPr="2460D266" w:rsidDel="445AA2FD">
          <w:rPr>
            <w:rFonts w:ascii="Times New Roman" w:hAnsi="Times New Roman" w:eastAsia="Times New Roman" w:cs="Times New Roman"/>
            <w:sz w:val="24"/>
            <w:szCs w:val="24"/>
          </w:rPr>
          <w:delText>S</w:delText>
        </w:r>
        <w:r w:rsidRPr="2460D266" w:rsidDel="445AA2FD">
          <w:rPr>
            <w:rFonts w:ascii="Times New Roman" w:hAnsi="Times New Roman" w:eastAsia="Times New Roman" w:cs="Times New Roman"/>
            <w:sz w:val="24"/>
            <w:szCs w:val="24"/>
          </w:rPr>
          <w:delText>tu</w:delText>
        </w:r>
        <w:r w:rsidRPr="2460D266" w:rsidDel="445AA2FD">
          <w:rPr>
            <w:rFonts w:ascii="Times New Roman" w:hAnsi="Times New Roman" w:eastAsia="Times New Roman" w:cs="Times New Roman"/>
            <w:sz w:val="24"/>
            <w:szCs w:val="24"/>
          </w:rPr>
          <w:delText>de</w:delText>
        </w:r>
        <w:r w:rsidRPr="2460D266" w:rsidDel="445AA2FD">
          <w:rPr>
            <w:rFonts w:ascii="Times New Roman" w:hAnsi="Times New Roman" w:eastAsia="Times New Roman" w:cs="Times New Roman"/>
            <w:sz w:val="24"/>
            <w:szCs w:val="24"/>
          </w:rPr>
          <w:delText>n</w:delText>
        </w:r>
        <w:r w:rsidRPr="2460D266" w:rsidDel="445AA2FD">
          <w:rPr>
            <w:rFonts w:ascii="Times New Roman" w:hAnsi="Times New Roman" w:eastAsia="Times New Roman" w:cs="Times New Roman"/>
            <w:sz w:val="24"/>
            <w:szCs w:val="24"/>
          </w:rPr>
          <w:delText xml:space="preserve">ts: </w:delText>
        </w:r>
      </w:del>
      <w:r w:rsidRPr="2460D266" w:rsidR="445AA2FD">
        <w:rPr>
          <w:rFonts w:ascii="Times New Roman" w:hAnsi="Times New Roman" w:eastAsia="Times New Roman" w:cs="Times New Roman"/>
          <w:sz w:val="24"/>
          <w:szCs w:val="24"/>
        </w:rPr>
        <w:t>Is there any tool you used to help your academic or personal life during COVID-19?</w:t>
      </w:r>
    </w:p>
    <w:p w:rsidR="00867B86" w:rsidRDefault="00CE436D" w14:paraId="08A187A6" w14:textId="7A434480">
      <w:pPr>
        <w:numPr>
          <w:ilvl w:val="2"/>
          <w:numId w:val="7"/>
        </w:numPr>
        <w:rPr>
          <w:ins w:author="Yuxin Chen" w:date="2022-05-25T22:29:51.284Z" w:id="1241420531"/>
          <w:rFonts w:ascii="Times New Roman" w:hAnsi="Times New Roman" w:eastAsia="Times New Roman" w:cs="Times New Roman"/>
          <w:sz w:val="24"/>
          <w:szCs w:val="24"/>
        </w:rPr>
      </w:pPr>
      <w:r w:rsidRPr="2460D266" w:rsidR="445AA2FD">
        <w:rPr>
          <w:rFonts w:ascii="Times New Roman" w:hAnsi="Times New Roman" w:eastAsia="Times New Roman" w:cs="Times New Roman"/>
          <w:sz w:val="24"/>
          <w:szCs w:val="24"/>
        </w:rPr>
        <w:t xml:space="preserve">Yes: Can you talk about this tool a bit? </w:t>
      </w:r>
    </w:p>
    <w:p w:rsidR="00867B86" w:rsidP="2460D266" w:rsidRDefault="00CE436D" w14:paraId="79F62A24" w14:textId="644789DF">
      <w:pPr>
        <w:ind w:left="720"/>
        <w:rPr>
          <w:ins w:author="Yuxin Chen" w:date="2022-05-25T22:30:05.433Z" w:id="1442925939"/>
          <w:rFonts w:ascii="Times New Roman" w:hAnsi="Times New Roman" w:eastAsia="Times New Roman" w:cs="Times New Roman"/>
          <w:sz w:val="24"/>
          <w:szCs w:val="24"/>
        </w:rPr>
        <w:pPrChange w:author="Yuxin Chen" w:date="2022-05-25T22:29:58.209Z">
          <w:pPr>
            <w:numPr>
              <w:ilvl w:val="2"/>
              <w:numId w:val="7"/>
            </w:numPr>
          </w:pPr>
        </w:pPrChange>
      </w:pPr>
      <w:ins w:author="Yuxin Chen" w:date="2022-05-25T22:29:59.935Z" w:id="1719849219">
        <w:r w:rsidRPr="2460D266" w:rsidR="445AA2FD">
          <w:rPr>
            <w:rFonts w:ascii="Times New Roman" w:hAnsi="Times New Roman" w:eastAsia="Times New Roman" w:cs="Times New Roman"/>
            <w:sz w:val="24"/>
            <w:szCs w:val="24"/>
          </w:rPr>
          <w:t xml:space="preserve">            </w:t>
        </w:r>
      </w:ins>
      <w:ins w:author="Yuxin Chen" w:date="2022-05-25T22:30:02.284Z" w:id="940615800">
        <w:r w:rsidRPr="2460D266" w:rsidR="445AA2FD">
          <w:rPr>
            <w:rFonts w:ascii="Times New Roman" w:hAnsi="Times New Roman" w:eastAsia="Times New Roman" w:cs="Times New Roman"/>
            <w:sz w:val="24"/>
            <w:szCs w:val="24"/>
          </w:rPr>
          <w:t xml:space="preserve">       </w:t>
        </w:r>
        <w:r w:rsidRPr="2460D266" w:rsidR="445AA2FD">
          <w:rPr>
            <w:rFonts w:ascii="Times New Roman" w:hAnsi="Times New Roman" w:eastAsia="Times New Roman" w:cs="Times New Roman"/>
            <w:sz w:val="24"/>
            <w:szCs w:val="24"/>
          </w:rPr>
          <w:t xml:space="preserve">  </w:t>
        </w:r>
        <w:r w:rsidRPr="2460D266" w:rsidR="445AA2FD">
          <w:rPr>
            <w:rFonts w:ascii="Times New Roman" w:hAnsi="Times New Roman" w:eastAsia="Times New Roman" w:cs="Times New Roman"/>
            <w:sz w:val="24"/>
            <w:szCs w:val="24"/>
          </w:rPr>
          <w:t xml:space="preserve"> </w:t>
        </w:r>
      </w:ins>
      <w:r w:rsidRPr="2460D266" w:rsidR="445AA2FD">
        <w:rPr>
          <w:rFonts w:ascii="Times New Roman" w:hAnsi="Times New Roman" w:eastAsia="Times New Roman" w:cs="Times New Roman"/>
          <w:sz w:val="24"/>
          <w:szCs w:val="24"/>
        </w:rPr>
        <w:t>Does it have an impact on your mental w</w:t>
      </w:r>
      <w:r w:rsidRPr="2460D266" w:rsidR="445AA2FD">
        <w:rPr>
          <w:rFonts w:ascii="Times New Roman" w:hAnsi="Times New Roman" w:eastAsia="Times New Roman" w:cs="Times New Roman"/>
          <w:sz w:val="24"/>
          <w:szCs w:val="24"/>
        </w:rPr>
        <w:t xml:space="preserve">ellness? </w:t>
      </w:r>
    </w:p>
    <w:p w:rsidR="00867B86" w:rsidP="2460D266" w:rsidRDefault="00CE436D" w14:paraId="0822CF7D" w14:textId="5090D201">
      <w:pPr>
        <w:ind w:left="720"/>
        <w:rPr>
          <w:ins w:author="Yuxin Chen" w:date="2022-05-25T22:30:12.463Z" w:id="1887262468"/>
          <w:rFonts w:ascii="Times New Roman" w:hAnsi="Times New Roman" w:eastAsia="Times New Roman" w:cs="Times New Roman"/>
          <w:sz w:val="24"/>
          <w:szCs w:val="24"/>
        </w:rPr>
      </w:pPr>
      <w:ins w:author="Yuxin Chen" w:date="2022-05-25T22:30:24.994Z" w:id="943498058">
        <w:r w:rsidRPr="2460D266" w:rsidR="445AA2FD">
          <w:rPr>
            <w:rFonts w:ascii="Times New Roman" w:hAnsi="Times New Roman" w:eastAsia="Times New Roman" w:cs="Times New Roman"/>
            <w:sz w:val="24"/>
            <w:szCs w:val="24"/>
          </w:rPr>
          <w:t xml:space="preserve">                                </w:t>
        </w:r>
      </w:ins>
      <w:r w:rsidRPr="2460D266" w:rsidR="445AA2FD">
        <w:rPr>
          <w:rFonts w:ascii="Times New Roman" w:hAnsi="Times New Roman" w:eastAsia="Times New Roman" w:cs="Times New Roman"/>
          <w:sz w:val="24"/>
          <w:szCs w:val="24"/>
        </w:rPr>
        <w:t xml:space="preserve">Any advantages or disadvantages? </w:t>
      </w:r>
    </w:p>
    <w:p w:rsidR="00867B86" w:rsidP="2460D266" w:rsidRDefault="00CE436D" w14:paraId="0000006B" w14:textId="2AD6FCA8">
      <w:pPr>
        <w:ind w:left="720"/>
        <w:rPr>
          <w:rFonts w:ascii="Times New Roman" w:hAnsi="Times New Roman" w:eastAsia="Times New Roman" w:cs="Times New Roman"/>
          <w:sz w:val="24"/>
          <w:szCs w:val="24"/>
        </w:rPr>
      </w:pPr>
      <w:ins w:author="Yuxin Chen" w:date="2022-05-25T22:30:16.194Z" w:id="284727509">
        <w:r w:rsidRPr="2460D266" w:rsidR="445AA2FD">
          <w:rPr>
            <w:rFonts w:ascii="Times New Roman" w:hAnsi="Times New Roman" w:eastAsia="Times New Roman" w:cs="Times New Roman"/>
            <w:sz w:val="24"/>
            <w:szCs w:val="24"/>
          </w:rPr>
          <w:t xml:space="preserve">                               </w:t>
        </w:r>
        <w:del w:author="Farin Hossain" w:date="2022-05-25T22:30:30.521Z" w:id="1490976499">
          <w:r w:rsidRPr="2460D266" w:rsidDel="445AA2FD">
            <w:rPr>
              <w:rFonts w:ascii="Times New Roman" w:hAnsi="Times New Roman" w:eastAsia="Times New Roman" w:cs="Times New Roman"/>
              <w:sz w:val="24"/>
              <w:szCs w:val="24"/>
            </w:rPr>
            <w:delText xml:space="preserve"> </w:delText>
          </w:r>
        </w:del>
      </w:ins>
      <w:r w:rsidRPr="2460D266" w:rsidR="445AA2FD">
        <w:rPr>
          <w:rFonts w:ascii="Times New Roman" w:hAnsi="Times New Roman" w:eastAsia="Times New Roman" w:cs="Times New Roman"/>
          <w:sz w:val="24"/>
          <w:szCs w:val="24"/>
        </w:rPr>
        <w:t>What would you add to improve it?</w:t>
      </w:r>
    </w:p>
    <w:p w:rsidR="00867B86" w:rsidRDefault="00CE436D" w14:paraId="0000006C" w14:textId="77777777">
      <w:pPr>
        <w:numPr>
          <w:ilvl w:val="2"/>
          <w:numId w:val="7"/>
        </w:numPr>
        <w:rPr>
          <w:rFonts w:ascii="Times New Roman" w:hAnsi="Times New Roman" w:eastAsia="Times New Roman" w:cs="Times New Roman"/>
          <w:sz w:val="24"/>
          <w:szCs w:val="24"/>
        </w:rPr>
      </w:pPr>
      <w:r w:rsidRPr="2460D266" w:rsidR="445AA2FD">
        <w:rPr>
          <w:rFonts w:ascii="Times New Roman" w:hAnsi="Times New Roman" w:eastAsia="Times New Roman" w:cs="Times New Roman"/>
          <w:sz w:val="24"/>
          <w:szCs w:val="24"/>
        </w:rPr>
        <w:t xml:space="preserve">No: What kind of aiding tool would you like to have regarding your mental wellness? </w:t>
      </w:r>
    </w:p>
    <w:p w:rsidR="00867B86" w:rsidRDefault="00CE436D" w14:paraId="0000006D" w14:textId="748E48E7">
      <w:pPr>
        <w:numPr>
          <w:ilvl w:val="1"/>
          <w:numId w:val="7"/>
        </w:numPr>
        <w:rPr>
          <w:rFonts w:ascii="Times New Roman" w:hAnsi="Times New Roman" w:eastAsia="Times New Roman" w:cs="Times New Roman"/>
          <w:sz w:val="24"/>
          <w:szCs w:val="24"/>
        </w:rPr>
      </w:pPr>
      <w:del w:author="Farin Hossain" w:date="2022-05-25T21:50:54.703Z" w:id="1500161940">
        <w:r w:rsidRPr="2460D266" w:rsidDel="445AA2FD">
          <w:rPr>
            <w:rFonts w:ascii="Times New Roman" w:hAnsi="Times New Roman" w:eastAsia="Times New Roman" w:cs="Times New Roman"/>
            <w:sz w:val="24"/>
            <w:szCs w:val="24"/>
          </w:rPr>
          <w:delText>Students:</w:delText>
        </w:r>
        <w:r w:rsidRPr="2460D266" w:rsidDel="445AA2FD">
          <w:rPr>
            <w:rFonts w:ascii="Times New Roman" w:hAnsi="Times New Roman" w:eastAsia="Times New Roman" w:cs="Times New Roman"/>
            <w:sz w:val="24"/>
            <w:szCs w:val="24"/>
          </w:rPr>
          <w:delText xml:space="preserve">  </w:delText>
        </w:r>
      </w:del>
      <w:ins w:author="Farin Hossain" w:date="2022-05-25T22:31:19.777Z" w:id="1187246497">
        <w:r w:rsidRPr="2460D266" w:rsidR="445AA2FD">
          <w:rPr>
            <w:rFonts w:ascii="Times New Roman" w:hAnsi="Times New Roman" w:eastAsia="Times New Roman" w:cs="Times New Roman"/>
            <w:sz w:val="24"/>
            <w:szCs w:val="24"/>
          </w:rPr>
          <w:t>Do you have a</w:t>
        </w:r>
      </w:ins>
      <w:del w:author="Farin Hossain" w:date="2022-05-25T22:31:19.007Z" w:id="2051457861">
        <w:r w:rsidRPr="2460D266" w:rsidDel="445AA2FD">
          <w:rPr>
            <w:rFonts w:ascii="Times New Roman" w:hAnsi="Times New Roman" w:eastAsia="Times New Roman" w:cs="Times New Roman"/>
            <w:sz w:val="24"/>
            <w:szCs w:val="24"/>
          </w:rPr>
          <w:delText>A</w:delText>
        </w:r>
      </w:del>
      <w:proofErr w:type="spellStart"/>
      <w:r w:rsidRPr="2460D266" w:rsidR="445AA2FD">
        <w:rPr>
          <w:rFonts w:ascii="Times New Roman" w:hAnsi="Times New Roman" w:eastAsia="Times New Roman" w:cs="Times New Roman"/>
          <w:sz w:val="24"/>
          <w:szCs w:val="24"/>
        </w:rPr>
        <w:t>ny</w:t>
      </w:r>
      <w:proofErr w:type="spellEnd"/>
      <w:r w:rsidRPr="2460D266" w:rsidR="445AA2FD">
        <w:rPr>
          <w:rFonts w:ascii="Times New Roman" w:hAnsi="Times New Roman" w:eastAsia="Times New Roman" w:cs="Times New Roman"/>
          <w:sz w:val="24"/>
          <w:szCs w:val="24"/>
        </w:rPr>
        <w:t xml:space="preserve"> experience </w:t>
      </w:r>
      <w:ins w:author="Farin Hossain" w:date="2022-05-25T22:31:25.832Z" w:id="2018711482">
        <w:r w:rsidRPr="2460D266" w:rsidR="445AA2FD">
          <w:rPr>
            <w:rFonts w:ascii="Times New Roman" w:hAnsi="Times New Roman" w:eastAsia="Times New Roman" w:cs="Times New Roman"/>
            <w:sz w:val="24"/>
            <w:szCs w:val="24"/>
          </w:rPr>
          <w:t>with</w:t>
        </w:r>
      </w:ins>
      <w:del w:author="Farin Hossain" w:date="2022-05-25T22:31:24.029Z" w:id="574553793">
        <w:r w:rsidRPr="2460D266" w:rsidDel="445AA2FD">
          <w:rPr>
            <w:rFonts w:ascii="Times New Roman" w:hAnsi="Times New Roman" w:eastAsia="Times New Roman" w:cs="Times New Roman"/>
            <w:sz w:val="24"/>
            <w:szCs w:val="24"/>
          </w:rPr>
          <w:delText xml:space="preserve">of </w:delText>
        </w:r>
      </w:del>
      <w:r w:rsidRPr="2460D266" w:rsidR="445AA2FD">
        <w:rPr>
          <w:rFonts w:ascii="Times New Roman" w:hAnsi="Times New Roman" w:eastAsia="Times New Roman" w:cs="Times New Roman"/>
          <w:sz w:val="24"/>
          <w:szCs w:val="24"/>
        </w:rPr>
        <w:t>using university services</w:t>
      </w:r>
      <w:del w:author="Farin Hossain" w:date="2022-05-25T22:31:32.596Z" w:id="1414376552">
        <w:r w:rsidRPr="2460D266" w:rsidDel="445AA2FD">
          <w:rPr>
            <w:rFonts w:ascii="Times New Roman" w:hAnsi="Times New Roman" w:eastAsia="Times New Roman" w:cs="Times New Roman"/>
            <w:sz w:val="24"/>
            <w:szCs w:val="24"/>
          </w:rPr>
          <w:delText xml:space="preserve"> or programs</w:delText>
        </w:r>
      </w:del>
      <w:r w:rsidRPr="2460D266" w:rsidR="445AA2FD">
        <w:rPr>
          <w:rFonts w:ascii="Times New Roman" w:hAnsi="Times New Roman" w:eastAsia="Times New Roman" w:cs="Times New Roman"/>
          <w:sz w:val="24"/>
          <w:szCs w:val="24"/>
        </w:rPr>
        <w:t xml:space="preserve"> that helped you during pande</w:t>
      </w:r>
      <w:r w:rsidRPr="2460D266" w:rsidR="445AA2FD">
        <w:rPr>
          <w:rFonts w:ascii="Times New Roman" w:hAnsi="Times New Roman" w:eastAsia="Times New Roman" w:cs="Times New Roman"/>
          <w:sz w:val="24"/>
          <w:szCs w:val="24"/>
        </w:rPr>
        <w:t>mic?</w:t>
      </w:r>
    </w:p>
    <w:p w:rsidR="00867B86" w:rsidRDefault="00CE436D" w14:paraId="0000006E" w14:textId="54D292DF">
      <w:pPr>
        <w:numPr>
          <w:ilvl w:val="2"/>
          <w:numId w:val="7"/>
        </w:numPr>
        <w:rPr>
          <w:rFonts w:ascii="Times New Roman" w:hAnsi="Times New Roman" w:eastAsia="Times New Roman" w:cs="Times New Roman"/>
          <w:sz w:val="24"/>
          <w:szCs w:val="24"/>
        </w:rPr>
      </w:pPr>
      <w:ins w:author="Farin Hossain" w:date="2022-05-25T22:32:03.373Z" w:id="1377338699">
        <w:r w:rsidRPr="2460D266" w:rsidR="445AA2FD">
          <w:rPr>
            <w:rFonts w:ascii="Times New Roman" w:hAnsi="Times New Roman" w:eastAsia="Times New Roman" w:cs="Times New Roman"/>
            <w:sz w:val="24"/>
            <w:szCs w:val="24"/>
          </w:rPr>
          <w:t xml:space="preserve">No: </w:t>
        </w:r>
      </w:ins>
      <w:r w:rsidRPr="2460D266" w:rsidR="445AA2FD">
        <w:rPr>
          <w:rFonts w:ascii="Times New Roman" w:hAnsi="Times New Roman" w:eastAsia="Times New Roman" w:cs="Times New Roman"/>
          <w:sz w:val="24"/>
          <w:szCs w:val="24"/>
        </w:rPr>
        <w:t xml:space="preserve">Were there any services or resources that you feel the university is lacking? </w:t>
      </w:r>
    </w:p>
    <w:p w:rsidR="00867B86" w:rsidP="2460D266" w:rsidRDefault="00CE436D" w14:paraId="0000006F" w14:textId="6A50CD4E">
      <w:pPr>
        <w:pStyle w:val="Normal"/>
        <w:numPr>
          <w:ilvl w:val="2"/>
          <w:numId w:val="7"/>
        </w:numPr>
        <w:bidi w:val="0"/>
        <w:spacing w:before="0" w:beforeAutospacing="off" w:after="0" w:afterAutospacing="off" w:line="276" w:lineRule="auto"/>
        <w:ind w:left="2160" w:right="0" w:hanging="360"/>
        <w:jc w:val="left"/>
        <w:rPr>
          <w:rFonts w:ascii="Times New Roman" w:hAnsi="Times New Roman" w:eastAsia="Times New Roman" w:cs="Times New Roman"/>
          <w:noProof w:val="0"/>
          <w:sz w:val="24"/>
          <w:szCs w:val="24"/>
          <w:lang w:val="en-CA"/>
        </w:rPr>
        <w:pPrChange w:author="Farin Hossain" w:date="2022-05-25T22:33:52.92Z">
          <w:pPr>
            <w:pStyle w:val="Normal"/>
            <w:numPr>
              <w:ilvl w:val="2"/>
              <w:numId w:val="7"/>
            </w:numPr>
            <w:spacing w:before="0" w:beforeAutospacing="off"/>
          </w:pPr>
        </w:pPrChange>
      </w:pPr>
      <w:ins w:author="Farin Hossain" w:date="2022-05-25T22:33:03.077Z" w:id="1907669053">
        <w:r w:rsidRPr="2460D266" w:rsidR="445AA2FD">
          <w:rPr>
            <w:rFonts w:ascii="Times New Roman" w:hAnsi="Times New Roman" w:eastAsia="Times New Roman" w:cs="Times New Roman"/>
            <w:sz w:val="24"/>
            <w:szCs w:val="24"/>
          </w:rPr>
          <w:t>Ye</w:t>
        </w:r>
      </w:ins>
      <w:ins w:author="Farin Hossain" w:date="2022-05-25T22:33:03.805Z" w:id="315401835">
        <w:r w:rsidRPr="2460D266" w:rsidR="445AA2FD">
          <w:rPr>
            <w:rFonts w:ascii="Times New Roman" w:hAnsi="Times New Roman" w:eastAsia="Times New Roman" w:cs="Times New Roman"/>
            <w:sz w:val="24"/>
            <w:szCs w:val="24"/>
          </w:rPr>
          <w:t>s</w:t>
        </w:r>
      </w:ins>
      <w:ins w:author="Farin Hossain" w:date="2022-05-25T22:33:04.08Z" w:id="495426316">
        <w:r w:rsidRPr="2460D266" w:rsidR="445AA2FD">
          <w:rPr>
            <w:rFonts w:ascii="Times New Roman" w:hAnsi="Times New Roman" w:eastAsia="Times New Roman" w:cs="Times New Roman"/>
            <w:sz w:val="24"/>
            <w:szCs w:val="24"/>
          </w:rPr>
          <w:t xml:space="preserve">: </w:t>
        </w:r>
      </w:ins>
      <w:r w:rsidRPr="2460D266" w:rsidR="445AA2FD">
        <w:rPr>
          <w:rFonts w:ascii="Times New Roman" w:hAnsi="Times New Roman" w:eastAsia="Times New Roman" w:cs="Times New Roman"/>
          <w:sz w:val="24"/>
          <w:szCs w:val="24"/>
        </w:rPr>
        <w:t xml:space="preserve">How do you think </w:t>
      </w:r>
      <w:ins w:author="Yuxin Chen" w:date="2022-05-25T22:33:20.597Z" w:id="134290735">
        <w:r w:rsidRPr="2460D266" w:rsidR="445AA2FD">
          <w:rPr>
            <w:rFonts w:ascii="Times New Roman" w:hAnsi="Times New Roman" w:eastAsia="Times New Roman" w:cs="Times New Roman"/>
            <w:sz w:val="24"/>
            <w:szCs w:val="24"/>
          </w:rPr>
          <w:t xml:space="preserve">the </w:t>
        </w:r>
      </w:ins>
      <w:r w:rsidRPr="2460D266" w:rsidR="445AA2FD">
        <w:rPr>
          <w:rFonts w:ascii="Times New Roman" w:hAnsi="Times New Roman" w:eastAsia="Times New Roman" w:cs="Times New Roman"/>
          <w:sz w:val="24"/>
          <w:szCs w:val="24"/>
        </w:rPr>
        <w:t>existing services</w:t>
      </w:r>
      <w:ins w:author="Yuxin Chen" w:date="2022-05-25T22:32:59.5Z" w:id="1830930060">
        <w:r w:rsidRPr="2460D266" w:rsidR="445AA2FD">
          <w:rPr>
            <w:rFonts w:ascii="Times New Roman" w:hAnsi="Times New Roman" w:eastAsia="Times New Roman" w:cs="Times New Roman"/>
            <w:sz w:val="24"/>
            <w:szCs w:val="24"/>
          </w:rPr>
          <w:t xml:space="preserve"> </w:t>
        </w:r>
      </w:ins>
      <w:ins w:author="Yuxin Chen" w:date="2022-05-25T22:33:03.742Z" w:id="652643284">
        <w:r w:rsidRPr="2460D266" w:rsidR="445AA2FD">
          <w:rPr>
            <w:rFonts w:ascii="Times New Roman" w:hAnsi="Times New Roman" w:eastAsia="Times New Roman" w:cs="Times New Roman"/>
            <w:sz w:val="24"/>
            <w:szCs w:val="24"/>
          </w:rPr>
          <w:t xml:space="preserve">you’ve </w:t>
        </w:r>
        <w:r w:rsidRPr="2460D266" w:rsidR="445AA2FD">
          <w:rPr>
            <w:rFonts w:ascii="Times New Roman" w:hAnsi="Times New Roman" w:eastAsia="Times New Roman" w:cs="Times New Roman"/>
            <w:sz w:val="24"/>
            <w:szCs w:val="24"/>
          </w:rPr>
          <w:t>u</w:t>
        </w:r>
      </w:ins>
      <w:ins w:author="Yuxin Chen" w:date="2022-05-25T22:33:04.123Z" w:id="1030440073">
        <w:r w:rsidRPr="2460D266" w:rsidR="445AA2FD">
          <w:rPr>
            <w:rFonts w:ascii="Times New Roman" w:hAnsi="Times New Roman" w:eastAsia="Times New Roman" w:cs="Times New Roman"/>
            <w:sz w:val="24"/>
            <w:szCs w:val="24"/>
          </w:rPr>
          <w:t>s</w:t>
        </w:r>
        <w:r w:rsidRPr="2460D266" w:rsidR="445AA2FD">
          <w:rPr>
            <w:rFonts w:ascii="Times New Roman" w:hAnsi="Times New Roman" w:eastAsia="Times New Roman" w:cs="Times New Roman"/>
            <w:sz w:val="24"/>
            <w:szCs w:val="24"/>
          </w:rPr>
          <w:t>e</w:t>
        </w:r>
        <w:r w:rsidRPr="2460D266" w:rsidR="445AA2FD">
          <w:rPr>
            <w:rFonts w:ascii="Times New Roman" w:hAnsi="Times New Roman" w:eastAsia="Times New Roman" w:cs="Times New Roman"/>
            <w:sz w:val="24"/>
            <w:szCs w:val="24"/>
          </w:rPr>
          <w:t>d</w:t>
        </w:r>
      </w:ins>
      <w:del w:author="Yuxin Chen" w:date="2022-05-25T22:32:33.159Z" w:id="1653562154">
        <w:r w:rsidRPr="2460D266" w:rsidDel="445AA2FD">
          <w:rPr>
            <w:rFonts w:ascii="Times New Roman" w:hAnsi="Times New Roman" w:eastAsia="Times New Roman" w:cs="Times New Roman"/>
            <w:sz w:val="24"/>
            <w:szCs w:val="24"/>
          </w:rPr>
          <w:delText>,</w:delText>
        </w:r>
      </w:del>
      <w:del w:author="Farin Hossain" w:date="2022-05-25T22:32:29.344Z" w:id="168121062">
        <w:r w:rsidRPr="2460D266" w:rsidDel="445AA2FD">
          <w:rPr>
            <w:rFonts w:ascii="Times New Roman" w:hAnsi="Times New Roman" w:eastAsia="Times New Roman" w:cs="Times New Roman"/>
            <w:sz w:val="24"/>
            <w:szCs w:val="24"/>
          </w:rPr>
          <w:delText xml:space="preserve"> such as the Health &amp; Wellness center, </w:delText>
        </w:r>
      </w:del>
      <w:r w:rsidRPr="2460D266" w:rsidR="445AA2FD">
        <w:rPr>
          <w:rFonts w:ascii="Times New Roman" w:hAnsi="Times New Roman" w:eastAsia="Times New Roman" w:cs="Times New Roman"/>
          <w:sz w:val="24"/>
          <w:szCs w:val="24"/>
        </w:rPr>
        <w:t>could be impro</w:t>
      </w:r>
      <w:r w:rsidRPr="2460D266" w:rsidR="445AA2FD">
        <w:rPr>
          <w:rFonts w:ascii="Times New Roman" w:hAnsi="Times New Roman" w:eastAsia="Times New Roman" w:cs="Times New Roman"/>
          <w:sz w:val="24"/>
          <w:szCs w:val="24"/>
        </w:rPr>
        <w:t>ved</w:t>
      </w:r>
      <w:del w:author="Farin Hossain" w:date="2022-05-25T22:33:52.812Z" w:id="554983788">
        <w:r w:rsidRPr="2460D266" w:rsidDel="445AA2FD">
          <w:rPr>
            <w:rFonts w:ascii="Times New Roman" w:hAnsi="Times New Roman" w:eastAsia="Times New Roman" w:cs="Times New Roman"/>
            <w:sz w:val="24"/>
            <w:szCs w:val="24"/>
          </w:rPr>
          <w:delText xml:space="preserve"> </w:delText>
        </w:r>
        <w:r w:rsidRPr="2460D266" w:rsidDel="445AA2FD">
          <w:rPr>
            <w:rFonts w:ascii="Times New Roman" w:hAnsi="Times New Roman" w:eastAsia="Times New Roman" w:cs="Times New Roman"/>
            <w:sz w:val="24"/>
            <w:szCs w:val="24"/>
          </w:rPr>
          <w:delText>to fac</w:delText>
        </w:r>
        <w:r w:rsidRPr="2460D266" w:rsidDel="445AA2FD">
          <w:rPr>
            <w:rFonts w:ascii="Times New Roman" w:hAnsi="Times New Roman" w:eastAsia="Times New Roman" w:cs="Times New Roman"/>
            <w:sz w:val="24"/>
            <w:szCs w:val="24"/>
          </w:rPr>
          <w:delText>ilit</w:delText>
        </w:r>
        <w:r w:rsidRPr="2460D266" w:rsidDel="445AA2FD">
          <w:rPr>
            <w:rFonts w:ascii="Times New Roman" w:hAnsi="Times New Roman" w:eastAsia="Times New Roman" w:cs="Times New Roman"/>
            <w:sz w:val="24"/>
            <w:szCs w:val="24"/>
          </w:rPr>
          <w:delText>ate your needs better?</w:delText>
        </w:r>
      </w:del>
      <w:ins w:author="Farin Hossain" w:date="2022-05-25T22:33:52.906Z" w:id="303929022">
        <w:r w:rsidRPr="2460D266" w:rsidR="2460D266">
          <w:rPr>
            <w:rFonts w:ascii="Times New Roman" w:hAnsi="Times New Roman" w:eastAsia="Times New Roman" w:cs="Times New Roman"/>
            <w:sz w:val="24"/>
            <w:szCs w:val="24"/>
          </w:rPr>
          <w:t>?</w:t>
        </w:r>
      </w:ins>
    </w:p>
    <w:p w:rsidR="00867B86" w:rsidRDefault="00CE436D" w14:paraId="00000070" w14:textId="77777777">
      <w:pPr>
        <w:numPr>
          <w:ilvl w:val="1"/>
          <w:numId w:val="7"/>
        </w:numPr>
        <w:rPr>
          <w:del w:author="Yuxin Chen" w:date="2022-05-25T21:32:48.85Z" w:id="1531740721"/>
          <w:rFonts w:ascii="Times New Roman" w:hAnsi="Times New Roman" w:eastAsia="Times New Roman" w:cs="Times New Roman"/>
          <w:sz w:val="24"/>
          <w:szCs w:val="24"/>
        </w:rPr>
      </w:pPr>
      <w:del w:author="Yuxin Chen" w:date="2022-05-25T21:32:48.86Z" w:id="1195223987">
        <w:r w:rsidRPr="2460D266" w:rsidDel="445AA2FD">
          <w:rPr>
            <w:rFonts w:ascii="Times New Roman" w:hAnsi="Times New Roman" w:eastAsia="Times New Roman" w:cs="Times New Roman"/>
            <w:sz w:val="24"/>
            <w:szCs w:val="24"/>
          </w:rPr>
          <w:delText>Teaching staff: Any recommendations for service</w:delText>
        </w:r>
        <w:r w:rsidRPr="2460D266" w:rsidDel="445AA2FD">
          <w:rPr>
            <w:rFonts w:ascii="Times New Roman" w:hAnsi="Times New Roman" w:eastAsia="Times New Roman" w:cs="Times New Roman"/>
            <w:sz w:val="24"/>
            <w:szCs w:val="24"/>
          </w:rPr>
          <w:delText>s or programs that could help students during this time?</w:delText>
        </w:r>
      </w:del>
    </w:p>
    <w:p w:rsidR="00867B86" w:rsidRDefault="00CE436D" w14:paraId="00000071" w14:textId="77777777">
      <w:pPr>
        <w:numPr>
          <w:ilvl w:val="2"/>
          <w:numId w:val="7"/>
        </w:numPr>
        <w:rPr>
          <w:del w:author="Yuxin Chen" w:date="2022-05-25T21:32:48.839Z" w:id="2009768522"/>
          <w:rFonts w:ascii="Times New Roman" w:hAnsi="Times New Roman" w:eastAsia="Times New Roman" w:cs="Times New Roman"/>
          <w:sz w:val="24"/>
          <w:szCs w:val="24"/>
        </w:rPr>
      </w:pPr>
      <w:del w:author="Yuxin Chen" w:date="2022-05-25T21:32:48.849Z" w:id="1891215824">
        <w:r w:rsidRPr="2460D266" w:rsidDel="445AA2FD">
          <w:rPr>
            <w:rFonts w:ascii="Times New Roman" w:hAnsi="Times New Roman" w:eastAsia="Times New Roman" w:cs="Times New Roman"/>
            <w:sz w:val="24"/>
            <w:szCs w:val="24"/>
          </w:rPr>
          <w:delText>Yes: Can you talk about these services a bit? Any advantages or disadvantages? What would you add to improve it?</w:delText>
        </w:r>
      </w:del>
    </w:p>
    <w:p w:rsidR="00867B86" w:rsidRDefault="00CE436D" w14:paraId="00000072" w14:textId="77777777">
      <w:pPr>
        <w:numPr>
          <w:ilvl w:val="2"/>
          <w:numId w:val="7"/>
        </w:numPr>
        <w:rPr>
          <w:del w:author="Yuxin Chen" w:date="2022-05-25T21:32:48.822Z" w:id="366385928"/>
          <w:rFonts w:ascii="Times New Roman" w:hAnsi="Times New Roman" w:eastAsia="Times New Roman" w:cs="Times New Roman"/>
          <w:sz w:val="24"/>
          <w:szCs w:val="24"/>
        </w:rPr>
      </w:pPr>
      <w:del w:author="Yuxin Chen" w:date="2022-05-25T21:32:48.838Z" w:id="1491470845">
        <w:r w:rsidRPr="2460D266" w:rsidDel="445AA2FD">
          <w:rPr>
            <w:rFonts w:ascii="Times New Roman" w:hAnsi="Times New Roman" w:eastAsia="Times New Roman" w:cs="Times New Roman"/>
            <w:sz w:val="24"/>
            <w:szCs w:val="24"/>
          </w:rPr>
          <w:delText xml:space="preserve">No: What </w:delText>
        </w:r>
        <w:r w:rsidRPr="2460D266" w:rsidDel="445AA2FD">
          <w:rPr>
            <w:rFonts w:ascii="Times New Roman" w:hAnsi="Times New Roman" w:eastAsia="Times New Roman" w:cs="Times New Roman"/>
            <w:sz w:val="24"/>
            <w:szCs w:val="24"/>
          </w:rPr>
          <w:delText>kind of aiding</w:delText>
        </w:r>
        <w:r w:rsidRPr="2460D266" w:rsidDel="445AA2FD">
          <w:rPr>
            <w:rFonts w:ascii="Times New Roman" w:hAnsi="Times New Roman" w:eastAsia="Times New Roman" w:cs="Times New Roman"/>
            <w:sz w:val="24"/>
            <w:szCs w:val="24"/>
          </w:rPr>
          <w:delText xml:space="preserve"> resource would you like to have </w:delText>
        </w:r>
        <w:r w:rsidRPr="2460D266" w:rsidDel="445AA2FD">
          <w:rPr>
            <w:rFonts w:ascii="Times New Roman" w:hAnsi="Times New Roman" w:eastAsia="Times New Roman" w:cs="Times New Roman"/>
            <w:sz w:val="24"/>
            <w:szCs w:val="24"/>
          </w:rPr>
          <w:delText>regarding</w:delText>
        </w:r>
        <w:r w:rsidRPr="2460D266" w:rsidDel="445AA2FD">
          <w:rPr>
            <w:rFonts w:ascii="Times New Roman" w:hAnsi="Times New Roman" w:eastAsia="Times New Roman" w:cs="Times New Roman"/>
            <w:sz w:val="24"/>
            <w:szCs w:val="24"/>
          </w:rPr>
          <w:delText xml:space="preserve"> your student's menta</w:delText>
        </w:r>
        <w:r w:rsidRPr="2460D266" w:rsidDel="445AA2FD">
          <w:rPr>
            <w:rFonts w:ascii="Times New Roman" w:hAnsi="Times New Roman" w:eastAsia="Times New Roman" w:cs="Times New Roman"/>
            <w:sz w:val="24"/>
            <w:szCs w:val="24"/>
          </w:rPr>
          <w:delText xml:space="preserve">l wellness? </w:delText>
        </w:r>
      </w:del>
    </w:p>
    <w:p w:rsidR="00867B86" w:rsidRDefault="00867B86" w14:paraId="00000073" w14:textId="77777777">
      <w:pPr>
        <w:rPr>
          <w:rFonts w:ascii="Times New Roman" w:hAnsi="Times New Roman" w:eastAsia="Times New Roman" w:cs="Times New Roman"/>
        </w:rPr>
      </w:pPr>
    </w:p>
    <w:p w:rsidR="00867B86" w:rsidRDefault="00867B86" w14:paraId="00000074" w14:textId="77777777">
      <w:pPr>
        <w:rPr>
          <w:rFonts w:ascii="Times New Roman" w:hAnsi="Times New Roman" w:eastAsia="Times New Roman" w:cs="Times New Roman"/>
        </w:rPr>
      </w:pPr>
    </w:p>
    <w:p w:rsidR="00867B86" w:rsidRDefault="00867B86" w14:paraId="00000075" w14:textId="77777777">
      <w:pPr>
        <w:rPr>
          <w:rFonts w:ascii="Times New Roman" w:hAnsi="Times New Roman" w:eastAsia="Times New Roman" w:cs="Times New Roman"/>
        </w:rPr>
      </w:pPr>
    </w:p>
    <w:p w:rsidR="00867B86" w:rsidRDefault="00867B86" w14:paraId="00000076" w14:textId="77777777">
      <w:pPr>
        <w:rPr>
          <w:rFonts w:ascii="Times New Roman" w:hAnsi="Times New Roman" w:eastAsia="Times New Roman" w:cs="Times New Roman"/>
        </w:rPr>
      </w:pPr>
    </w:p>
    <w:p w:rsidR="00867B86" w:rsidRDefault="00867B86" w14:paraId="00000077" w14:textId="77777777">
      <w:pPr>
        <w:rPr>
          <w:rFonts w:ascii="Times New Roman" w:hAnsi="Times New Roman" w:eastAsia="Times New Roman" w:cs="Times New Roman"/>
        </w:rPr>
      </w:pPr>
    </w:p>
    <w:p w:rsidR="00867B86" w:rsidRDefault="00867B86" w14:paraId="00000078" w14:textId="77777777">
      <w:pPr>
        <w:rPr>
          <w:rFonts w:ascii="Times New Roman" w:hAnsi="Times New Roman" w:eastAsia="Times New Roman" w:cs="Times New Roman"/>
        </w:rPr>
      </w:pPr>
    </w:p>
    <w:p w:rsidR="00867B86" w:rsidRDefault="00867B86" w14:paraId="00000079" w14:textId="77777777">
      <w:pPr>
        <w:rPr>
          <w:rFonts w:ascii="Times New Roman" w:hAnsi="Times New Roman" w:eastAsia="Times New Roman" w:cs="Times New Roman"/>
        </w:rPr>
      </w:pPr>
    </w:p>
    <w:p w:rsidR="00867B86" w:rsidRDefault="00867B86" w14:paraId="0000007A" w14:textId="77777777">
      <w:pPr>
        <w:rPr>
          <w:rFonts w:ascii="Times New Roman" w:hAnsi="Times New Roman" w:eastAsia="Times New Roman" w:cs="Times New Roman"/>
        </w:rPr>
      </w:pPr>
    </w:p>
    <w:p w:rsidR="00867B86" w:rsidRDefault="00867B86" w14:paraId="0000007B" w14:textId="77777777">
      <w:pPr>
        <w:rPr>
          <w:rFonts w:ascii="Times New Roman" w:hAnsi="Times New Roman" w:eastAsia="Times New Roman" w:cs="Times New Roman"/>
        </w:rPr>
      </w:pPr>
    </w:p>
    <w:p w:rsidR="00867B86" w:rsidRDefault="00867B86" w14:paraId="0000007C" w14:textId="77777777">
      <w:pPr>
        <w:rPr>
          <w:rFonts w:ascii="Times New Roman" w:hAnsi="Times New Roman" w:eastAsia="Times New Roman" w:cs="Times New Roman"/>
        </w:rPr>
      </w:pPr>
    </w:p>
    <w:p w:rsidR="00867B86" w:rsidRDefault="00867B86" w14:paraId="0000007D" w14:textId="77777777">
      <w:pPr>
        <w:rPr>
          <w:rFonts w:ascii="Times New Roman" w:hAnsi="Times New Roman" w:eastAsia="Times New Roman" w:cs="Times New Roman"/>
        </w:rPr>
      </w:pPr>
    </w:p>
    <w:p w:rsidR="00867B86" w:rsidRDefault="00867B86" w14:paraId="0000007E" w14:textId="77777777">
      <w:pPr>
        <w:rPr>
          <w:rFonts w:ascii="Times New Roman" w:hAnsi="Times New Roman" w:eastAsia="Times New Roman" w:cs="Times New Roman"/>
        </w:rPr>
      </w:pPr>
    </w:p>
    <w:p w:rsidR="00867B86" w:rsidRDefault="00867B86" w14:paraId="0000007F" w14:textId="77777777">
      <w:pPr>
        <w:rPr>
          <w:rFonts w:ascii="Times New Roman" w:hAnsi="Times New Roman" w:eastAsia="Times New Roman" w:cs="Times New Roman"/>
        </w:rPr>
      </w:pPr>
    </w:p>
    <w:p w:rsidR="00867B86" w:rsidRDefault="00867B86" w14:paraId="00000080" w14:textId="77777777">
      <w:pPr>
        <w:rPr>
          <w:rFonts w:ascii="Times New Roman" w:hAnsi="Times New Roman" w:eastAsia="Times New Roman" w:cs="Times New Roman"/>
        </w:rPr>
      </w:pPr>
    </w:p>
    <w:p w:rsidR="00867B86" w:rsidRDefault="00CE436D" w14:paraId="00000081" w14:textId="77777777">
      <w:pPr>
        <w:pStyle w:val="Heading3"/>
        <w:spacing w:line="360" w:lineRule="auto"/>
        <w:rPr>
          <w:rFonts w:ascii="Times New Roman" w:hAnsi="Times New Roman" w:eastAsia="Times New Roman" w:cs="Times New Roman"/>
          <w:color w:val="000000"/>
          <w:sz w:val="36"/>
          <w:szCs w:val="36"/>
        </w:rPr>
      </w:pPr>
      <w:bookmarkStart w:name="_e32bnbu5bium" w:colFirst="0" w:colLast="0" w:id="13"/>
      <w:bookmarkEnd w:id="13"/>
      <w:r>
        <w:rPr>
          <w:rFonts w:ascii="Times New Roman" w:hAnsi="Times New Roman" w:eastAsia="Times New Roman" w:cs="Times New Roman"/>
          <w:color w:val="000000"/>
          <w:sz w:val="36"/>
          <w:szCs w:val="36"/>
        </w:rPr>
        <w:t>Appendix 1: Draft Formative Research Study Instrument - Yuxin</w:t>
      </w:r>
    </w:p>
    <w:p w:rsidR="00867B86" w:rsidRDefault="00CE436D" w14:paraId="00000082"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Student</w:t>
      </w:r>
    </w:p>
    <w:p w:rsidR="00867B86" w:rsidRDefault="00CE436D" w14:paraId="00000083" w14:textId="77777777">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When did you become a member of the University of Toronto?</w:t>
      </w:r>
    </w:p>
    <w:p w:rsidR="00867B86" w:rsidRDefault="00CE436D" w14:paraId="00000084" w14:textId="77777777">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What’s the area you are studying? </w:t>
      </w:r>
    </w:p>
    <w:p w:rsidR="00867B86" w:rsidRDefault="00CE436D" w14:paraId="00000085" w14:textId="77777777">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Where do you locate during the remote learning?</w:t>
      </w:r>
    </w:p>
    <w:p w:rsidR="00867B86" w:rsidRDefault="00CE436D" w14:paraId="00000086" w14:textId="77777777">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What could you comment on your current mental state under COVID-19, and how does it compare to the previous? </w:t>
      </w:r>
    </w:p>
    <w:p w:rsidR="00867B86" w:rsidRDefault="00CE436D" w14:paraId="00000087" w14:textId="77777777">
      <w:pPr>
        <w:numPr>
          <w:ilvl w:val="1"/>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Worse, </w:t>
      </w:r>
      <w:proofErr w:type="gramStart"/>
      <w:r>
        <w:rPr>
          <w:rFonts w:ascii="Times New Roman" w:hAnsi="Times New Roman" w:eastAsia="Times New Roman" w:cs="Times New Roman"/>
          <w:sz w:val="24"/>
          <w:szCs w:val="24"/>
        </w:rPr>
        <w:t>Better</w:t>
      </w:r>
      <w:proofErr w:type="gramEnd"/>
      <w:r>
        <w:rPr>
          <w:rFonts w:ascii="Times New Roman" w:hAnsi="Times New Roman" w:eastAsia="Times New Roman" w:cs="Times New Roman"/>
          <w:sz w:val="24"/>
          <w:szCs w:val="24"/>
        </w:rPr>
        <w:t>: What do you think might be the reason introduced this change?</w:t>
      </w:r>
    </w:p>
    <w:p w:rsidR="00867B86" w:rsidRDefault="00CE436D" w14:paraId="00000088" w14:textId="77777777">
      <w:pPr>
        <w:numPr>
          <w:ilvl w:val="1"/>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Similar: Do you have </w:t>
      </w:r>
      <w:r>
        <w:rPr>
          <w:rFonts w:ascii="Times New Roman" w:hAnsi="Times New Roman" w:eastAsia="Times New Roman" w:cs="Times New Roman"/>
          <w:sz w:val="24"/>
          <w:szCs w:val="24"/>
        </w:rPr>
        <w:t>a time that you felt you struggled during the COVID-19? Either in academic or personal life.</w:t>
      </w:r>
    </w:p>
    <w:p w:rsidR="00867B86" w:rsidRDefault="00CE436D" w14:paraId="00000089" w14:textId="77777777">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Is there any tool you used to help your academic or personal life during COVID-19?</w:t>
      </w:r>
    </w:p>
    <w:p w:rsidR="00867B86" w:rsidRDefault="00CE436D" w14:paraId="0000008A" w14:textId="77777777">
      <w:pPr>
        <w:numPr>
          <w:ilvl w:val="1"/>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Yes: Can you talk about this tool a bit? Does it have an impact on your mental w</w:t>
      </w:r>
      <w:r>
        <w:rPr>
          <w:rFonts w:ascii="Times New Roman" w:hAnsi="Times New Roman" w:eastAsia="Times New Roman" w:cs="Times New Roman"/>
          <w:sz w:val="24"/>
          <w:szCs w:val="24"/>
        </w:rPr>
        <w:t>ellness? Any advantages or disadvantages? What would you add to improve it?</w:t>
      </w:r>
    </w:p>
    <w:p w:rsidR="00867B86" w:rsidRDefault="00CE436D" w14:paraId="0000008B" w14:textId="77777777">
      <w:pPr>
        <w:numPr>
          <w:ilvl w:val="1"/>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No: What kind of aiding tool would you like to have regarding your mental wellness? </w:t>
      </w:r>
    </w:p>
    <w:p w:rsidR="00867B86" w:rsidRDefault="00CE436D" w14:paraId="0000008C" w14:textId="77777777">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Did you find any resource around the university or on the UofT website that would help your aca</w:t>
      </w:r>
      <w:r>
        <w:rPr>
          <w:rFonts w:ascii="Times New Roman" w:hAnsi="Times New Roman" w:eastAsia="Times New Roman" w:cs="Times New Roman"/>
          <w:sz w:val="24"/>
          <w:szCs w:val="24"/>
        </w:rPr>
        <w:t>demic or personal life during COVID-19?</w:t>
      </w:r>
    </w:p>
    <w:p w:rsidR="00867B86" w:rsidRDefault="00CE436D" w14:paraId="0000008D" w14:textId="77777777">
      <w:pPr>
        <w:numPr>
          <w:ilvl w:val="1"/>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Yes: Can you talk about this resource a bit? Does it have an impact on your mental wellness? Any advantages or disadvantages? What would you add to improve it?</w:t>
      </w:r>
    </w:p>
    <w:p w:rsidR="00867B86" w:rsidRDefault="00CE436D" w14:paraId="0000008E" w14:textId="77777777">
      <w:pPr>
        <w:numPr>
          <w:ilvl w:val="1"/>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No: What kind of aiding resource would you like to have </w:t>
      </w:r>
      <w:r>
        <w:rPr>
          <w:rFonts w:ascii="Times New Roman" w:hAnsi="Times New Roman" w:eastAsia="Times New Roman" w:cs="Times New Roman"/>
          <w:sz w:val="24"/>
          <w:szCs w:val="24"/>
        </w:rPr>
        <w:t xml:space="preserve">regarding your mental wellness? </w:t>
      </w:r>
    </w:p>
    <w:p w:rsidR="00867B86" w:rsidRDefault="00867B86" w14:paraId="0000008F" w14:textId="77777777">
      <w:pPr>
        <w:rPr>
          <w:rFonts w:ascii="Times New Roman" w:hAnsi="Times New Roman" w:eastAsia="Times New Roman" w:cs="Times New Roman"/>
          <w:sz w:val="24"/>
          <w:szCs w:val="24"/>
        </w:rPr>
      </w:pPr>
    </w:p>
    <w:p w:rsidR="00867B86" w:rsidRDefault="00867B86" w14:paraId="00000090" w14:textId="77777777">
      <w:pPr>
        <w:rPr>
          <w:rFonts w:ascii="Times New Roman" w:hAnsi="Times New Roman" w:eastAsia="Times New Roman" w:cs="Times New Roman"/>
          <w:b/>
          <w:sz w:val="24"/>
          <w:szCs w:val="24"/>
        </w:rPr>
      </w:pPr>
    </w:p>
    <w:p w:rsidR="00867B86" w:rsidRDefault="00CE436D" w14:paraId="00000091"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Teaching assistance</w:t>
      </w:r>
    </w:p>
    <w:p w:rsidR="00867B86" w:rsidRDefault="00CE436D" w14:paraId="00000092" w14:textId="77777777">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When did you become a member of the University of Toronto?</w:t>
      </w:r>
    </w:p>
    <w:p w:rsidR="00867B86" w:rsidRDefault="00CE436D" w14:paraId="00000093" w14:textId="77777777">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What’s the area you are studying? And which program do you teach? </w:t>
      </w:r>
    </w:p>
    <w:p w:rsidR="00867B86" w:rsidRDefault="00CE436D" w14:paraId="00000094" w14:textId="77777777">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Where do you locate during the remote learning?</w:t>
      </w:r>
    </w:p>
    <w:p w:rsidR="00867B86" w:rsidRDefault="00CE436D" w14:paraId="00000095" w14:textId="77777777">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What could you comment on y</w:t>
      </w:r>
      <w:r>
        <w:rPr>
          <w:rFonts w:ascii="Times New Roman" w:hAnsi="Times New Roman" w:eastAsia="Times New Roman" w:cs="Times New Roman"/>
          <w:sz w:val="24"/>
          <w:szCs w:val="24"/>
        </w:rPr>
        <w:t xml:space="preserve">our current mental state under COVID-19, and how does it compare to the previous? </w:t>
      </w:r>
    </w:p>
    <w:p w:rsidR="00867B86" w:rsidRDefault="00CE436D" w14:paraId="00000096" w14:textId="77777777">
      <w:pPr>
        <w:numPr>
          <w:ilvl w:val="1"/>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Worse, </w:t>
      </w:r>
      <w:proofErr w:type="gramStart"/>
      <w:r>
        <w:rPr>
          <w:rFonts w:ascii="Times New Roman" w:hAnsi="Times New Roman" w:eastAsia="Times New Roman" w:cs="Times New Roman"/>
          <w:sz w:val="24"/>
          <w:szCs w:val="24"/>
        </w:rPr>
        <w:t>Better</w:t>
      </w:r>
      <w:proofErr w:type="gramEnd"/>
      <w:r>
        <w:rPr>
          <w:rFonts w:ascii="Times New Roman" w:hAnsi="Times New Roman" w:eastAsia="Times New Roman" w:cs="Times New Roman"/>
          <w:sz w:val="24"/>
          <w:szCs w:val="24"/>
        </w:rPr>
        <w:t>: What do you think might be the reason introduced this change?</w:t>
      </w:r>
    </w:p>
    <w:p w:rsidR="00867B86" w:rsidRDefault="00CE436D" w14:paraId="00000097" w14:textId="77777777">
      <w:pPr>
        <w:numPr>
          <w:ilvl w:val="1"/>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Similar: Do you have a time that you felt you struggled during the COVID-19? Either in academic </w:t>
      </w:r>
      <w:r>
        <w:rPr>
          <w:rFonts w:ascii="Times New Roman" w:hAnsi="Times New Roman" w:eastAsia="Times New Roman" w:cs="Times New Roman"/>
          <w:sz w:val="24"/>
          <w:szCs w:val="24"/>
        </w:rPr>
        <w:t>or personal life.</w:t>
      </w:r>
    </w:p>
    <w:p w:rsidR="00867B86" w:rsidRDefault="00CE436D" w14:paraId="00000098" w14:textId="77777777">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Did you notice any change in your students? </w:t>
      </w:r>
    </w:p>
    <w:p w:rsidR="00867B86" w:rsidRDefault="00CE436D" w14:paraId="00000099" w14:textId="77777777">
      <w:pPr>
        <w:numPr>
          <w:ilvl w:val="1"/>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Yes: What do you think might be the cause of it?</w:t>
      </w:r>
    </w:p>
    <w:p w:rsidR="00867B86" w:rsidRDefault="00CE436D" w14:paraId="0000009A" w14:textId="77777777">
      <w:pPr>
        <w:numPr>
          <w:ilvl w:val="1"/>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No: What about the frequency of going to office hours? Population attending class? The difference in average grade? Connections between students</w:t>
      </w:r>
      <w:r>
        <w:rPr>
          <w:rFonts w:ascii="Times New Roman" w:hAnsi="Times New Roman" w:eastAsia="Times New Roman" w:cs="Times New Roman"/>
          <w:sz w:val="24"/>
          <w:szCs w:val="24"/>
        </w:rPr>
        <w:t xml:space="preserve">? </w:t>
      </w:r>
    </w:p>
    <w:p w:rsidR="00867B86" w:rsidRDefault="00CE436D" w14:paraId="0000009B" w14:textId="77777777">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Is there any tool you used/recommend to help student’s academic or personal life during COVID-19?</w:t>
      </w:r>
    </w:p>
    <w:p w:rsidR="00867B86" w:rsidRDefault="00CE436D" w14:paraId="0000009C" w14:textId="77777777">
      <w:pPr>
        <w:numPr>
          <w:ilvl w:val="1"/>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Yes: Can you talk about this tool a bit? Does it have an impact on mental wellness? Any advantages or disadvantages? What would you add to improve it?</w:t>
      </w:r>
    </w:p>
    <w:p w:rsidR="00867B86" w:rsidRDefault="00CE436D" w14:paraId="0000009D" w14:textId="77777777">
      <w:pPr>
        <w:numPr>
          <w:ilvl w:val="1"/>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No: </w:t>
      </w:r>
      <w:r>
        <w:rPr>
          <w:rFonts w:ascii="Times New Roman" w:hAnsi="Times New Roman" w:eastAsia="Times New Roman" w:cs="Times New Roman"/>
          <w:sz w:val="24"/>
          <w:szCs w:val="24"/>
        </w:rPr>
        <w:t xml:space="preserve">What kind of aiding tool would you like to have regarding students' mental wellness? </w:t>
      </w:r>
    </w:p>
    <w:p w:rsidR="00867B86" w:rsidRDefault="00CE436D" w14:paraId="0000009E" w14:textId="77777777">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Did you find/want to recommend any resource around the university or on the UofT website that would help students’ academic or personal life during COVID-19?</w:t>
      </w:r>
    </w:p>
    <w:p w:rsidR="00867B86" w:rsidRDefault="00CE436D" w14:paraId="0000009F" w14:textId="77777777">
      <w:pPr>
        <w:numPr>
          <w:ilvl w:val="1"/>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Yes: Can you talk about this resource a bit? Does it have an impact on students' mental wellness? </w:t>
      </w:r>
      <w:r>
        <w:rPr>
          <w:rFonts w:ascii="Times New Roman" w:hAnsi="Times New Roman" w:eastAsia="Times New Roman" w:cs="Times New Roman"/>
          <w:sz w:val="24"/>
          <w:szCs w:val="24"/>
        </w:rPr>
        <w:t>Any advantages or disadvantages? What would you add to improve it?</w:t>
      </w:r>
    </w:p>
    <w:p w:rsidR="00867B86" w:rsidRDefault="00CE436D" w14:paraId="000000A0" w14:textId="77777777">
      <w:pPr>
        <w:numPr>
          <w:ilvl w:val="1"/>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No: What kind of aiding resource would you like regarding students’ mental wellness? </w:t>
      </w:r>
    </w:p>
    <w:p w:rsidR="00867B86" w:rsidRDefault="00867B86" w14:paraId="000000A1" w14:textId="77777777">
      <w:pPr>
        <w:rPr>
          <w:rFonts w:ascii="Times New Roman" w:hAnsi="Times New Roman" w:eastAsia="Times New Roman" w:cs="Times New Roman"/>
          <w:sz w:val="24"/>
          <w:szCs w:val="24"/>
        </w:rPr>
      </w:pPr>
    </w:p>
    <w:p w:rsidR="00867B86" w:rsidRDefault="00CE436D" w14:paraId="000000A2" w14:textId="77777777">
      <w:pPr>
        <w:rPr>
          <w:rFonts w:ascii="Times New Roman" w:hAnsi="Times New Roman" w:eastAsia="Times New Roman" w:cs="Times New Roman"/>
          <w:b/>
          <w:i/>
          <w:sz w:val="24"/>
          <w:szCs w:val="24"/>
        </w:rPr>
      </w:pPr>
      <w:r>
        <w:rPr>
          <w:rFonts w:ascii="Times New Roman" w:hAnsi="Times New Roman" w:eastAsia="Times New Roman" w:cs="Times New Roman"/>
          <w:b/>
          <w:i/>
          <w:sz w:val="24"/>
          <w:szCs w:val="24"/>
        </w:rPr>
        <w:t xml:space="preserve">Professor </w:t>
      </w:r>
    </w:p>
    <w:p w:rsidR="00867B86" w:rsidRDefault="00CE436D" w14:paraId="000000A3" w14:textId="77777777">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When did you become a member of the University of Toronto?</w:t>
      </w:r>
    </w:p>
    <w:p w:rsidR="00867B86" w:rsidRDefault="00CE436D" w14:paraId="000000A4" w14:textId="77777777">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Which program do you often teach? </w:t>
      </w:r>
    </w:p>
    <w:p w:rsidR="00867B86" w:rsidRDefault="00CE436D" w14:paraId="000000A5" w14:textId="77777777">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Where do you locate during the remote learning?</w:t>
      </w:r>
    </w:p>
    <w:p w:rsidR="00867B86" w:rsidRDefault="00CE436D" w14:paraId="000000A6" w14:textId="77777777">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Did you notice any change in your students? </w:t>
      </w:r>
    </w:p>
    <w:p w:rsidR="00867B86" w:rsidRDefault="00CE436D" w14:paraId="000000A7" w14:textId="77777777">
      <w:pPr>
        <w:numPr>
          <w:ilvl w:val="1"/>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Yes: What do you think might be the cause of it?</w:t>
      </w:r>
    </w:p>
    <w:p w:rsidR="00867B86" w:rsidRDefault="00CE436D" w14:paraId="000000A8" w14:textId="77777777">
      <w:pPr>
        <w:numPr>
          <w:ilvl w:val="1"/>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No: What about the f</w:t>
      </w:r>
      <w:r>
        <w:rPr>
          <w:rFonts w:ascii="Times New Roman" w:hAnsi="Times New Roman" w:eastAsia="Times New Roman" w:cs="Times New Roman"/>
          <w:sz w:val="24"/>
          <w:szCs w:val="24"/>
        </w:rPr>
        <w:t xml:space="preserve">requency of going to office hours? Population attending class? The difference in average grade? Connections between students? </w:t>
      </w:r>
    </w:p>
    <w:p w:rsidR="00867B86" w:rsidRDefault="00CE436D" w14:paraId="000000A9" w14:textId="77777777">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Is there any tool you recommend to help your student's academic or personal life during COVID-19?</w:t>
      </w:r>
    </w:p>
    <w:p w:rsidR="00867B86" w:rsidRDefault="00CE436D" w14:paraId="000000AA" w14:textId="77777777">
      <w:pPr>
        <w:numPr>
          <w:ilvl w:val="1"/>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Yes: Can you talk about this to</w:t>
      </w:r>
      <w:r>
        <w:rPr>
          <w:rFonts w:ascii="Times New Roman" w:hAnsi="Times New Roman" w:eastAsia="Times New Roman" w:cs="Times New Roman"/>
          <w:sz w:val="24"/>
          <w:szCs w:val="24"/>
        </w:rPr>
        <w:t>ol a bit? Any advantages or disadvantages? What would you add to improve it?</w:t>
      </w:r>
    </w:p>
    <w:p w:rsidR="00867B86" w:rsidRDefault="00CE436D" w14:paraId="000000AB" w14:textId="77777777">
      <w:pPr>
        <w:numPr>
          <w:ilvl w:val="1"/>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No: What kind of aiding tool would you like to have regarding your student's mental wellness? </w:t>
      </w:r>
    </w:p>
    <w:p w:rsidR="00867B86" w:rsidRDefault="00CE436D" w14:paraId="000000AC" w14:textId="77777777">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Do you recommend any resource around the university or on the UofT website to help y</w:t>
      </w:r>
      <w:r>
        <w:rPr>
          <w:rFonts w:ascii="Times New Roman" w:hAnsi="Times New Roman" w:eastAsia="Times New Roman" w:cs="Times New Roman"/>
          <w:sz w:val="24"/>
          <w:szCs w:val="24"/>
        </w:rPr>
        <w:t>our student's academic or personal life during COVID-19?</w:t>
      </w:r>
    </w:p>
    <w:p w:rsidR="00867B86" w:rsidRDefault="00CE436D" w14:paraId="000000AD" w14:textId="77777777">
      <w:pPr>
        <w:numPr>
          <w:ilvl w:val="1"/>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Yes: Can you talk about this resource a bit? Any advantages or disadvantages? What would you add to improve it?</w:t>
      </w:r>
    </w:p>
    <w:p w:rsidR="00867B86" w:rsidRDefault="00CE436D" w14:paraId="000000AE" w14:textId="77777777">
      <w:pPr>
        <w:numPr>
          <w:ilvl w:val="1"/>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No: What kind of aiding resource would you like to have regarding your student's mental</w:t>
      </w:r>
      <w:r>
        <w:rPr>
          <w:rFonts w:ascii="Times New Roman" w:hAnsi="Times New Roman" w:eastAsia="Times New Roman" w:cs="Times New Roman"/>
          <w:sz w:val="24"/>
          <w:szCs w:val="24"/>
        </w:rPr>
        <w:t xml:space="preserve"> wellness? </w:t>
      </w:r>
    </w:p>
    <w:p w:rsidR="00867B86" w:rsidRDefault="00867B86" w14:paraId="000000AF" w14:textId="77777777">
      <w:pPr>
        <w:rPr>
          <w:rFonts w:ascii="Times New Roman" w:hAnsi="Times New Roman" w:eastAsia="Times New Roman" w:cs="Times New Roman"/>
        </w:rPr>
      </w:pPr>
    </w:p>
    <w:p w:rsidR="00867B86" w:rsidRDefault="00867B86" w14:paraId="000000B0" w14:textId="77777777">
      <w:pPr>
        <w:rPr>
          <w:rFonts w:ascii="Times New Roman" w:hAnsi="Times New Roman" w:eastAsia="Times New Roman" w:cs="Times New Roman"/>
        </w:rPr>
      </w:pPr>
    </w:p>
    <w:p w:rsidR="00867B86" w:rsidRDefault="00867B86" w14:paraId="000000B1" w14:textId="77777777">
      <w:pPr>
        <w:rPr>
          <w:rFonts w:ascii="Times New Roman" w:hAnsi="Times New Roman" w:eastAsia="Times New Roman" w:cs="Times New Roman"/>
        </w:rPr>
      </w:pPr>
    </w:p>
    <w:p w:rsidR="00867B86" w:rsidRDefault="00867B86" w14:paraId="000000B2" w14:textId="77777777">
      <w:pPr>
        <w:rPr>
          <w:rFonts w:ascii="Times New Roman" w:hAnsi="Times New Roman" w:eastAsia="Times New Roman" w:cs="Times New Roman"/>
        </w:rPr>
      </w:pPr>
    </w:p>
    <w:p w:rsidR="00867B86" w:rsidRDefault="00867B86" w14:paraId="000000B3" w14:textId="77777777">
      <w:pPr>
        <w:rPr>
          <w:rFonts w:ascii="Times New Roman" w:hAnsi="Times New Roman" w:eastAsia="Times New Roman" w:cs="Times New Roman"/>
        </w:rPr>
      </w:pPr>
    </w:p>
    <w:p w:rsidR="00867B86" w:rsidRDefault="00867B86" w14:paraId="000000B4" w14:textId="77777777">
      <w:pPr>
        <w:rPr>
          <w:rFonts w:ascii="Times New Roman" w:hAnsi="Times New Roman" w:eastAsia="Times New Roman" w:cs="Times New Roman"/>
        </w:rPr>
      </w:pPr>
    </w:p>
    <w:p w:rsidR="00867B86" w:rsidRDefault="00CE436D" w14:paraId="000000B5" w14:textId="77777777">
      <w:pPr>
        <w:pStyle w:val="Heading3"/>
        <w:spacing w:line="360" w:lineRule="auto"/>
        <w:rPr>
          <w:rFonts w:ascii="Times New Roman" w:hAnsi="Times New Roman" w:eastAsia="Times New Roman" w:cs="Times New Roman"/>
          <w:color w:val="000000"/>
          <w:sz w:val="36"/>
          <w:szCs w:val="36"/>
        </w:rPr>
      </w:pPr>
      <w:bookmarkStart w:name="_wvxh8kb4sur7" w:colFirst="0" w:colLast="0" w:id="14"/>
      <w:bookmarkEnd w:id="14"/>
      <w:r>
        <w:rPr>
          <w:rFonts w:ascii="Times New Roman" w:hAnsi="Times New Roman" w:eastAsia="Times New Roman" w:cs="Times New Roman"/>
          <w:color w:val="000000"/>
          <w:sz w:val="36"/>
          <w:szCs w:val="36"/>
        </w:rPr>
        <w:t xml:space="preserve">Appendix 1: Draft Formative Research Study Instrument - </w:t>
      </w:r>
      <w:proofErr w:type="spellStart"/>
      <w:r>
        <w:rPr>
          <w:rFonts w:ascii="Times New Roman" w:hAnsi="Times New Roman" w:eastAsia="Times New Roman" w:cs="Times New Roman"/>
          <w:color w:val="000000"/>
          <w:sz w:val="36"/>
          <w:szCs w:val="36"/>
        </w:rPr>
        <w:t>Farin</w:t>
      </w:r>
      <w:proofErr w:type="spellEnd"/>
    </w:p>
    <w:p w:rsidR="00867B86" w:rsidRDefault="00867B86" w14:paraId="000000B6" w14:textId="77777777">
      <w:pPr>
        <w:rPr>
          <w:rFonts w:ascii="Times New Roman" w:hAnsi="Times New Roman" w:eastAsia="Times New Roman" w:cs="Times New Roman"/>
        </w:rPr>
      </w:pPr>
    </w:p>
    <w:p w:rsidR="00867B86" w:rsidRDefault="00CE436D" w14:paraId="000000B7" w14:textId="77777777">
      <w:pPr>
        <w:numPr>
          <w:ilvl w:val="0"/>
          <w:numId w:val="6"/>
        </w:numPr>
        <w:rPr>
          <w:rFonts w:ascii="Times New Roman" w:hAnsi="Times New Roman" w:eastAsia="Times New Roman" w:cs="Times New Roman"/>
          <w:sz w:val="24"/>
          <w:szCs w:val="24"/>
        </w:rPr>
      </w:pPr>
      <w:r>
        <w:rPr>
          <w:rFonts w:ascii="Times New Roman" w:hAnsi="Times New Roman" w:eastAsia="Times New Roman" w:cs="Times New Roman"/>
          <w:sz w:val="24"/>
          <w:szCs w:val="24"/>
        </w:rPr>
        <w:t>Year/study</w:t>
      </w:r>
    </w:p>
    <w:p w:rsidR="00867B86" w:rsidRDefault="00CE436D" w14:paraId="000000B8" w14:textId="77777777">
      <w:pPr>
        <w:numPr>
          <w:ilvl w:val="1"/>
          <w:numId w:val="6"/>
        </w:numPr>
        <w:rPr>
          <w:rFonts w:ascii="Times New Roman" w:hAnsi="Times New Roman" w:eastAsia="Times New Roman" w:cs="Times New Roman"/>
          <w:sz w:val="24"/>
          <w:szCs w:val="24"/>
        </w:rPr>
      </w:pPr>
      <w:r>
        <w:rPr>
          <w:rFonts w:ascii="Times New Roman" w:hAnsi="Times New Roman" w:eastAsia="Times New Roman" w:cs="Times New Roman"/>
          <w:sz w:val="24"/>
          <w:szCs w:val="24"/>
        </w:rPr>
        <w:t>Student: What is your year of study?</w:t>
      </w:r>
    </w:p>
    <w:p w:rsidR="00867B86" w:rsidRDefault="00CE436D" w14:paraId="000000B9" w14:textId="77777777">
      <w:pPr>
        <w:numPr>
          <w:ilvl w:val="1"/>
          <w:numId w:val="6"/>
        </w:numPr>
        <w:rPr>
          <w:rFonts w:ascii="Times New Roman" w:hAnsi="Times New Roman" w:eastAsia="Times New Roman" w:cs="Times New Roman"/>
          <w:sz w:val="24"/>
          <w:szCs w:val="24"/>
        </w:rPr>
      </w:pPr>
      <w:r>
        <w:rPr>
          <w:rFonts w:ascii="Times New Roman" w:hAnsi="Times New Roman" w:eastAsia="Times New Roman" w:cs="Times New Roman"/>
          <w:sz w:val="24"/>
          <w:szCs w:val="24"/>
        </w:rPr>
        <w:t>Teaching staff: How many years have you been teaching?</w:t>
      </w:r>
    </w:p>
    <w:p w:rsidR="00867B86" w:rsidRDefault="00CE436D" w14:paraId="000000BA" w14:textId="77777777">
      <w:pPr>
        <w:numPr>
          <w:ilvl w:val="1"/>
          <w:numId w:val="6"/>
        </w:numPr>
        <w:rPr>
          <w:rFonts w:ascii="Times New Roman" w:hAnsi="Times New Roman" w:eastAsia="Times New Roman" w:cs="Times New Roman"/>
          <w:sz w:val="24"/>
          <w:szCs w:val="24"/>
        </w:rPr>
      </w:pPr>
      <w:r>
        <w:rPr>
          <w:rFonts w:ascii="Times New Roman" w:hAnsi="Times New Roman" w:eastAsia="Times New Roman" w:cs="Times New Roman"/>
          <w:sz w:val="24"/>
          <w:szCs w:val="24"/>
        </w:rPr>
        <w:t>What year of your study/teaching did COVID hit?</w:t>
      </w:r>
    </w:p>
    <w:p w:rsidR="00867B86" w:rsidRDefault="00CE436D" w14:paraId="000000BB" w14:textId="77777777">
      <w:pPr>
        <w:numPr>
          <w:ilvl w:val="0"/>
          <w:numId w:val="6"/>
        </w:numPr>
        <w:rPr>
          <w:rFonts w:ascii="Times New Roman" w:hAnsi="Times New Roman" w:eastAsia="Times New Roman" w:cs="Times New Roman"/>
          <w:sz w:val="24"/>
          <w:szCs w:val="24"/>
        </w:rPr>
      </w:pPr>
      <w:r>
        <w:rPr>
          <w:rFonts w:ascii="Times New Roman" w:hAnsi="Times New Roman" w:eastAsia="Times New Roman" w:cs="Times New Roman"/>
          <w:sz w:val="24"/>
          <w:szCs w:val="24"/>
        </w:rPr>
        <w:t>Where were you living after COVID-19 broke out?</w:t>
      </w:r>
    </w:p>
    <w:p w:rsidR="00867B86" w:rsidRDefault="00CE436D" w14:paraId="000000BC" w14:textId="77777777">
      <w:pPr>
        <w:numPr>
          <w:ilvl w:val="1"/>
          <w:numId w:val="6"/>
        </w:numPr>
        <w:rPr>
          <w:rFonts w:ascii="Times New Roman" w:hAnsi="Times New Roman" w:eastAsia="Times New Roman" w:cs="Times New Roman"/>
          <w:sz w:val="24"/>
          <w:szCs w:val="24"/>
        </w:rPr>
      </w:pPr>
      <w:r>
        <w:rPr>
          <w:rFonts w:ascii="Times New Roman" w:hAnsi="Times New Roman" w:eastAsia="Times New Roman" w:cs="Times New Roman"/>
          <w:sz w:val="24"/>
          <w:szCs w:val="24"/>
        </w:rPr>
        <w:t>Did you have to relocate or look for housing?</w:t>
      </w:r>
    </w:p>
    <w:p w:rsidR="00867B86" w:rsidRDefault="00CE436D" w14:paraId="000000BD" w14:textId="77777777">
      <w:pPr>
        <w:numPr>
          <w:ilvl w:val="1"/>
          <w:numId w:val="6"/>
        </w:numPr>
        <w:rPr>
          <w:rFonts w:ascii="Times New Roman" w:hAnsi="Times New Roman" w:eastAsia="Times New Roman" w:cs="Times New Roman"/>
          <w:sz w:val="24"/>
          <w:szCs w:val="24"/>
        </w:rPr>
      </w:pPr>
      <w:r>
        <w:rPr>
          <w:rFonts w:ascii="Times New Roman" w:hAnsi="Times New Roman" w:eastAsia="Times New Roman" w:cs="Times New Roman"/>
          <w:sz w:val="24"/>
          <w:szCs w:val="24"/>
        </w:rPr>
        <w:t>Did your living situation cause you additional stress during this time? Please elaborate.</w:t>
      </w:r>
    </w:p>
    <w:p w:rsidR="00867B86" w:rsidRDefault="00CE436D" w14:paraId="000000BE" w14:textId="77777777">
      <w:pPr>
        <w:numPr>
          <w:ilvl w:val="0"/>
          <w:numId w:val="6"/>
        </w:numPr>
        <w:rPr>
          <w:rFonts w:ascii="Times New Roman" w:hAnsi="Times New Roman" w:eastAsia="Times New Roman" w:cs="Times New Roman"/>
          <w:sz w:val="24"/>
          <w:szCs w:val="24"/>
        </w:rPr>
      </w:pPr>
      <w:r>
        <w:rPr>
          <w:rFonts w:ascii="Times New Roman" w:hAnsi="Times New Roman" w:eastAsia="Times New Roman" w:cs="Times New Roman"/>
          <w:sz w:val="24"/>
          <w:szCs w:val="24"/>
        </w:rPr>
        <w:t>Study habits</w:t>
      </w:r>
    </w:p>
    <w:p w:rsidR="00867B86" w:rsidRDefault="00CE436D" w14:paraId="000000BF" w14:textId="77777777">
      <w:pPr>
        <w:numPr>
          <w:ilvl w:val="1"/>
          <w:numId w:val="6"/>
        </w:numPr>
        <w:rPr>
          <w:rFonts w:ascii="Times New Roman" w:hAnsi="Times New Roman" w:eastAsia="Times New Roman" w:cs="Times New Roman"/>
          <w:sz w:val="24"/>
          <w:szCs w:val="24"/>
        </w:rPr>
      </w:pPr>
      <w:r>
        <w:rPr>
          <w:rFonts w:ascii="Times New Roman" w:hAnsi="Times New Roman" w:eastAsia="Times New Roman" w:cs="Times New Roman"/>
          <w:sz w:val="24"/>
          <w:szCs w:val="24"/>
        </w:rPr>
        <w:t>Students: W</w:t>
      </w:r>
      <w:r>
        <w:rPr>
          <w:rFonts w:ascii="Times New Roman" w:hAnsi="Times New Roman" w:eastAsia="Times New Roman" w:cs="Times New Roman"/>
          <w:sz w:val="24"/>
          <w:szCs w:val="24"/>
        </w:rPr>
        <w:t xml:space="preserve">hat changes, if any, did you notice in your study habits? How did you adjust to online learning? </w:t>
      </w:r>
    </w:p>
    <w:p w:rsidR="00867B86" w:rsidRDefault="00CE436D" w14:paraId="000000C0" w14:textId="77777777">
      <w:pPr>
        <w:numPr>
          <w:ilvl w:val="1"/>
          <w:numId w:val="6"/>
        </w:numPr>
        <w:rPr>
          <w:rFonts w:ascii="Times New Roman" w:hAnsi="Times New Roman" w:eastAsia="Times New Roman" w:cs="Times New Roman"/>
          <w:sz w:val="24"/>
          <w:szCs w:val="24"/>
        </w:rPr>
      </w:pPr>
      <w:r>
        <w:rPr>
          <w:rFonts w:ascii="Times New Roman" w:hAnsi="Times New Roman" w:eastAsia="Times New Roman" w:cs="Times New Roman"/>
          <w:sz w:val="24"/>
          <w:szCs w:val="24"/>
        </w:rPr>
        <w:t>Teachers: What changes, if any, did you notice in students’ study habits?</w:t>
      </w:r>
    </w:p>
    <w:p w:rsidR="00867B86" w:rsidRDefault="00CE436D" w14:paraId="000000C1" w14:textId="77777777">
      <w:pPr>
        <w:numPr>
          <w:ilvl w:val="0"/>
          <w:numId w:val="6"/>
        </w:numPr>
        <w:rPr>
          <w:rFonts w:ascii="Times New Roman" w:hAnsi="Times New Roman" w:eastAsia="Times New Roman" w:cs="Times New Roman"/>
          <w:sz w:val="24"/>
          <w:szCs w:val="24"/>
        </w:rPr>
      </w:pPr>
      <w:r>
        <w:rPr>
          <w:rFonts w:ascii="Times New Roman" w:hAnsi="Times New Roman" w:eastAsia="Times New Roman" w:cs="Times New Roman"/>
          <w:sz w:val="24"/>
          <w:szCs w:val="24"/>
        </w:rPr>
        <w:t>Changes in behaviour or mood?</w:t>
      </w:r>
    </w:p>
    <w:p w:rsidR="00867B86" w:rsidRDefault="00CE436D" w14:paraId="000000C2" w14:textId="77777777">
      <w:pPr>
        <w:numPr>
          <w:ilvl w:val="1"/>
          <w:numId w:val="6"/>
        </w:numPr>
        <w:rPr>
          <w:rFonts w:ascii="Times New Roman" w:hAnsi="Times New Roman" w:eastAsia="Times New Roman" w:cs="Times New Roman"/>
          <w:sz w:val="24"/>
          <w:szCs w:val="24"/>
        </w:rPr>
      </w:pPr>
      <w:r>
        <w:rPr>
          <w:rFonts w:ascii="Times New Roman" w:hAnsi="Times New Roman" w:eastAsia="Times New Roman" w:cs="Times New Roman"/>
          <w:sz w:val="24"/>
          <w:szCs w:val="24"/>
        </w:rPr>
        <w:t>Students: Did you notice any difference in your motiva</w:t>
      </w:r>
      <w:r>
        <w:rPr>
          <w:rFonts w:ascii="Times New Roman" w:hAnsi="Times New Roman" w:eastAsia="Times New Roman" w:cs="Times New Roman"/>
          <w:sz w:val="24"/>
          <w:szCs w:val="24"/>
        </w:rPr>
        <w:t>tion to study and engage in academic activities? If so, how much? How did the pandemic affect your stress levels? Please elaborate.</w:t>
      </w:r>
    </w:p>
    <w:p w:rsidR="00867B86" w:rsidRDefault="00CE436D" w14:paraId="000000C3" w14:textId="77777777">
      <w:pPr>
        <w:numPr>
          <w:ilvl w:val="1"/>
          <w:numId w:val="6"/>
        </w:numPr>
        <w:rPr>
          <w:rFonts w:ascii="Times New Roman" w:hAnsi="Times New Roman" w:eastAsia="Times New Roman" w:cs="Times New Roman"/>
          <w:sz w:val="24"/>
          <w:szCs w:val="24"/>
        </w:rPr>
      </w:pPr>
      <w:r>
        <w:rPr>
          <w:rFonts w:ascii="Times New Roman" w:hAnsi="Times New Roman" w:eastAsia="Times New Roman" w:cs="Times New Roman"/>
          <w:sz w:val="24"/>
          <w:szCs w:val="24"/>
        </w:rPr>
        <w:t>Teachers: Did you notice any difference in students’ motivation to study and engage in academic activities?  How did the pandemic affect your stress levels? Please elaborate.</w:t>
      </w:r>
    </w:p>
    <w:p w:rsidR="00867B86" w:rsidRDefault="00CE436D" w14:paraId="000000C4" w14:textId="77777777">
      <w:pPr>
        <w:numPr>
          <w:ilvl w:val="0"/>
          <w:numId w:val="6"/>
        </w:numPr>
        <w:rPr>
          <w:rFonts w:ascii="Times New Roman" w:hAnsi="Times New Roman" w:eastAsia="Times New Roman" w:cs="Times New Roman"/>
          <w:sz w:val="24"/>
          <w:szCs w:val="24"/>
        </w:rPr>
      </w:pPr>
      <w:r>
        <w:rPr>
          <w:rFonts w:ascii="Times New Roman" w:hAnsi="Times New Roman" w:eastAsia="Times New Roman" w:cs="Times New Roman"/>
          <w:sz w:val="24"/>
          <w:szCs w:val="24"/>
        </w:rPr>
        <w:t>Mental health</w:t>
      </w:r>
    </w:p>
    <w:p w:rsidR="00867B86" w:rsidRDefault="00CE436D" w14:paraId="000000C5" w14:textId="77777777">
      <w:pPr>
        <w:numPr>
          <w:ilvl w:val="1"/>
          <w:numId w:val="6"/>
        </w:numPr>
        <w:rPr>
          <w:rFonts w:ascii="Times New Roman" w:hAnsi="Times New Roman" w:eastAsia="Times New Roman" w:cs="Times New Roman"/>
          <w:sz w:val="24"/>
          <w:szCs w:val="24"/>
        </w:rPr>
      </w:pPr>
      <w:r>
        <w:rPr>
          <w:rFonts w:ascii="Times New Roman" w:hAnsi="Times New Roman" w:eastAsia="Times New Roman" w:cs="Times New Roman"/>
          <w:sz w:val="24"/>
          <w:szCs w:val="24"/>
        </w:rPr>
        <w:t>Students: how did the COVID-19 pandemic and its consequences affect</w:t>
      </w:r>
      <w:r>
        <w:rPr>
          <w:rFonts w:ascii="Times New Roman" w:hAnsi="Times New Roman" w:eastAsia="Times New Roman" w:cs="Times New Roman"/>
          <w:sz w:val="24"/>
          <w:szCs w:val="24"/>
        </w:rPr>
        <w:t xml:space="preserve"> your mental health? Did you experience increased levels of anxiety, isolation, sadness?</w:t>
      </w:r>
    </w:p>
    <w:p w:rsidR="00867B86" w:rsidRDefault="00CE436D" w14:paraId="000000C6" w14:textId="77777777">
      <w:pPr>
        <w:numPr>
          <w:ilvl w:val="1"/>
          <w:numId w:val="6"/>
        </w:numPr>
        <w:rPr>
          <w:rFonts w:ascii="Times New Roman" w:hAnsi="Times New Roman" w:eastAsia="Times New Roman" w:cs="Times New Roman"/>
          <w:sz w:val="24"/>
          <w:szCs w:val="24"/>
        </w:rPr>
      </w:pPr>
      <w:r>
        <w:rPr>
          <w:rFonts w:ascii="Times New Roman" w:hAnsi="Times New Roman" w:eastAsia="Times New Roman" w:cs="Times New Roman"/>
          <w:sz w:val="24"/>
          <w:szCs w:val="24"/>
        </w:rPr>
        <w:t>Teachers: How do you think COVID-19 pandemic and its consequences affected your students’ mental health? Did you notice any difference in class participation and livel</w:t>
      </w:r>
      <w:r>
        <w:rPr>
          <w:rFonts w:ascii="Times New Roman" w:hAnsi="Times New Roman" w:eastAsia="Times New Roman" w:cs="Times New Roman"/>
          <w:sz w:val="24"/>
          <w:szCs w:val="24"/>
        </w:rPr>
        <w:t>iness?</w:t>
      </w:r>
    </w:p>
    <w:p w:rsidR="00867B86" w:rsidRDefault="00CE436D" w14:paraId="000000C7" w14:textId="77777777">
      <w:pPr>
        <w:numPr>
          <w:ilvl w:val="0"/>
          <w:numId w:val="6"/>
        </w:numPr>
        <w:rPr>
          <w:rFonts w:ascii="Times New Roman" w:hAnsi="Times New Roman" w:eastAsia="Times New Roman" w:cs="Times New Roman"/>
          <w:sz w:val="24"/>
          <w:szCs w:val="24"/>
        </w:rPr>
      </w:pPr>
      <w:r>
        <w:rPr>
          <w:rFonts w:ascii="Times New Roman" w:hAnsi="Times New Roman" w:eastAsia="Times New Roman" w:cs="Times New Roman"/>
          <w:sz w:val="24"/>
          <w:szCs w:val="24"/>
        </w:rPr>
        <w:t>Social networking</w:t>
      </w:r>
    </w:p>
    <w:p w:rsidR="00867B86" w:rsidRDefault="00CE436D" w14:paraId="000000C8" w14:textId="77777777">
      <w:pPr>
        <w:numPr>
          <w:ilvl w:val="1"/>
          <w:numId w:val="6"/>
        </w:numPr>
        <w:rPr>
          <w:rFonts w:ascii="Times New Roman" w:hAnsi="Times New Roman" w:eastAsia="Times New Roman" w:cs="Times New Roman"/>
          <w:sz w:val="24"/>
          <w:szCs w:val="24"/>
        </w:rPr>
      </w:pPr>
      <w:r>
        <w:rPr>
          <w:rFonts w:ascii="Times New Roman" w:hAnsi="Times New Roman" w:eastAsia="Times New Roman" w:cs="Times New Roman"/>
          <w:sz w:val="24"/>
          <w:szCs w:val="24"/>
        </w:rPr>
        <w:t>Students: How did the COVID-19 outbreak affect your ability to make friends? How did you make friends during the pandemic? Were you feeling more isolated or alone during this time? Did you feel included in the UofT community?</w:t>
      </w:r>
    </w:p>
    <w:p w:rsidR="00867B86" w:rsidRDefault="00CE436D" w14:paraId="000000C9" w14:textId="77777777">
      <w:pPr>
        <w:numPr>
          <w:ilvl w:val="1"/>
          <w:numId w:val="6"/>
        </w:numPr>
        <w:rPr>
          <w:rFonts w:ascii="Times New Roman" w:hAnsi="Times New Roman" w:eastAsia="Times New Roman" w:cs="Times New Roman"/>
          <w:sz w:val="24"/>
          <w:szCs w:val="24"/>
        </w:rPr>
      </w:pPr>
      <w:r>
        <w:rPr>
          <w:rFonts w:ascii="Times New Roman" w:hAnsi="Times New Roman" w:eastAsia="Times New Roman" w:cs="Times New Roman"/>
          <w:sz w:val="24"/>
          <w:szCs w:val="24"/>
        </w:rPr>
        <w:t>Teach</w:t>
      </w:r>
      <w:r>
        <w:rPr>
          <w:rFonts w:ascii="Times New Roman" w:hAnsi="Times New Roman" w:eastAsia="Times New Roman" w:cs="Times New Roman"/>
          <w:sz w:val="24"/>
          <w:szCs w:val="24"/>
        </w:rPr>
        <w:t>ers: how do you think students’ social life was affected by COVID-19?</w:t>
      </w:r>
    </w:p>
    <w:p w:rsidR="00867B86" w:rsidRDefault="00CE436D" w14:paraId="000000CA" w14:textId="77777777">
      <w:pPr>
        <w:numPr>
          <w:ilvl w:val="0"/>
          <w:numId w:val="6"/>
        </w:numPr>
        <w:rPr>
          <w:rFonts w:ascii="Times New Roman" w:hAnsi="Times New Roman" w:eastAsia="Times New Roman" w:cs="Times New Roman"/>
          <w:sz w:val="24"/>
          <w:szCs w:val="24"/>
        </w:rPr>
      </w:pPr>
      <w:r>
        <w:rPr>
          <w:rFonts w:ascii="Times New Roman" w:hAnsi="Times New Roman" w:eastAsia="Times New Roman" w:cs="Times New Roman"/>
          <w:sz w:val="24"/>
          <w:szCs w:val="24"/>
        </w:rPr>
        <w:t>Academic performance</w:t>
      </w:r>
    </w:p>
    <w:p w:rsidR="00867B86" w:rsidRDefault="00CE436D" w14:paraId="000000CB" w14:textId="77777777">
      <w:pPr>
        <w:numPr>
          <w:ilvl w:val="1"/>
          <w:numId w:val="6"/>
        </w:numPr>
        <w:rPr>
          <w:rFonts w:ascii="Times New Roman" w:hAnsi="Times New Roman" w:eastAsia="Times New Roman" w:cs="Times New Roman"/>
          <w:sz w:val="24"/>
          <w:szCs w:val="24"/>
        </w:rPr>
      </w:pPr>
      <w:r>
        <w:rPr>
          <w:rFonts w:ascii="Times New Roman" w:hAnsi="Times New Roman" w:eastAsia="Times New Roman" w:cs="Times New Roman"/>
          <w:sz w:val="24"/>
          <w:szCs w:val="24"/>
        </w:rPr>
        <w:t>Students: Do you think the pandemic had an effect on your grades? How did you adjust to online learning? Do you prefer in-person, online, or hybrid models?</w:t>
      </w:r>
    </w:p>
    <w:p w:rsidR="00867B86" w:rsidRDefault="00CE436D" w14:paraId="000000CC" w14:textId="77777777">
      <w:pPr>
        <w:numPr>
          <w:ilvl w:val="1"/>
          <w:numId w:val="6"/>
        </w:numPr>
        <w:rPr>
          <w:rFonts w:ascii="Times New Roman" w:hAnsi="Times New Roman" w:eastAsia="Times New Roman" w:cs="Times New Roman"/>
          <w:sz w:val="24"/>
          <w:szCs w:val="24"/>
        </w:rPr>
      </w:pPr>
      <w:r>
        <w:rPr>
          <w:rFonts w:ascii="Times New Roman" w:hAnsi="Times New Roman" w:eastAsia="Times New Roman" w:cs="Times New Roman"/>
          <w:sz w:val="24"/>
          <w:szCs w:val="24"/>
        </w:rPr>
        <w:t>Teachers:</w:t>
      </w:r>
      <w:r>
        <w:rPr>
          <w:rFonts w:ascii="Times New Roman" w:hAnsi="Times New Roman" w:eastAsia="Times New Roman" w:cs="Times New Roman"/>
          <w:sz w:val="24"/>
          <w:szCs w:val="24"/>
        </w:rPr>
        <w:t xml:space="preserve"> Do you think the pandemic had an effect on students’ grades? How did you adjust to online teaching? Do you prefer in-person, online, or hybrid models?</w:t>
      </w:r>
    </w:p>
    <w:p w:rsidR="00867B86" w:rsidRDefault="00CE436D" w14:paraId="000000CD" w14:textId="77777777">
      <w:pPr>
        <w:numPr>
          <w:ilvl w:val="0"/>
          <w:numId w:val="6"/>
        </w:numPr>
        <w:rPr>
          <w:rFonts w:ascii="Times New Roman" w:hAnsi="Times New Roman" w:eastAsia="Times New Roman" w:cs="Times New Roman"/>
          <w:sz w:val="24"/>
          <w:szCs w:val="24"/>
        </w:rPr>
      </w:pPr>
      <w:r>
        <w:rPr>
          <w:rFonts w:ascii="Times New Roman" w:hAnsi="Times New Roman" w:eastAsia="Times New Roman" w:cs="Times New Roman"/>
          <w:sz w:val="24"/>
          <w:szCs w:val="24"/>
        </w:rPr>
        <w:t>Recommendations</w:t>
      </w:r>
    </w:p>
    <w:p w:rsidR="00867B86" w:rsidRDefault="00CE436D" w14:paraId="000000CE" w14:textId="77777777">
      <w:pPr>
        <w:numPr>
          <w:ilvl w:val="1"/>
          <w:numId w:val="6"/>
        </w:numPr>
        <w:rPr>
          <w:rFonts w:ascii="Times New Roman" w:hAnsi="Times New Roman" w:eastAsia="Times New Roman" w:cs="Times New Roman"/>
          <w:sz w:val="24"/>
          <w:szCs w:val="24"/>
        </w:rPr>
      </w:pPr>
      <w:r>
        <w:rPr>
          <w:rFonts w:ascii="Times New Roman" w:hAnsi="Times New Roman" w:eastAsia="Times New Roman" w:cs="Times New Roman"/>
          <w:sz w:val="24"/>
          <w:szCs w:val="24"/>
        </w:rPr>
        <w:t>Students: Tell me about anything that might have helped you through this time. Were ther</w:t>
      </w:r>
      <w:r>
        <w:rPr>
          <w:rFonts w:ascii="Times New Roman" w:hAnsi="Times New Roman" w:eastAsia="Times New Roman" w:cs="Times New Roman"/>
          <w:sz w:val="24"/>
          <w:szCs w:val="24"/>
        </w:rPr>
        <w:t>e any services that you feel the university is lacking? How do you think existing services, such as the Health &amp; Wellness center, could be improved to facilitate your needs better? Did you discover any service that helped you greatly during this time?</w:t>
      </w:r>
    </w:p>
    <w:p w:rsidR="00867B86" w:rsidRDefault="00CE436D" w14:paraId="000000CF" w14:textId="77777777">
      <w:pPr>
        <w:numPr>
          <w:ilvl w:val="1"/>
          <w:numId w:val="6"/>
        </w:numPr>
        <w:rPr>
          <w:rFonts w:ascii="Times New Roman" w:hAnsi="Times New Roman" w:eastAsia="Times New Roman" w:cs="Times New Roman"/>
          <w:sz w:val="24"/>
          <w:szCs w:val="24"/>
        </w:rPr>
      </w:pPr>
      <w:r>
        <w:rPr>
          <w:rFonts w:ascii="Times New Roman" w:hAnsi="Times New Roman" w:eastAsia="Times New Roman" w:cs="Times New Roman"/>
          <w:sz w:val="24"/>
          <w:szCs w:val="24"/>
        </w:rPr>
        <w:t>Teac</w:t>
      </w:r>
      <w:r>
        <w:rPr>
          <w:rFonts w:ascii="Times New Roman" w:hAnsi="Times New Roman" w:eastAsia="Times New Roman" w:cs="Times New Roman"/>
          <w:sz w:val="24"/>
          <w:szCs w:val="24"/>
        </w:rPr>
        <w:t>hers: Any recommendations for services or programs that could help students during this time?</w:t>
      </w:r>
    </w:p>
    <w:p w:rsidR="00867B86" w:rsidRDefault="00867B86" w14:paraId="000000D0" w14:textId="77777777">
      <w:pPr>
        <w:rPr>
          <w:rFonts w:ascii="Times New Roman" w:hAnsi="Times New Roman" w:eastAsia="Times New Roman" w:cs="Times New Roman"/>
          <w:sz w:val="24"/>
          <w:szCs w:val="24"/>
        </w:rPr>
      </w:pPr>
    </w:p>
    <w:p w:rsidR="00867B86" w:rsidRDefault="00867B86" w14:paraId="000000D1" w14:textId="77777777">
      <w:pPr>
        <w:rPr>
          <w:rFonts w:ascii="Times New Roman" w:hAnsi="Times New Roman" w:eastAsia="Times New Roman" w:cs="Times New Roman"/>
        </w:rPr>
      </w:pPr>
    </w:p>
    <w:p w:rsidR="00867B86" w:rsidRDefault="00867B86" w14:paraId="000000D2" w14:textId="77777777">
      <w:pPr>
        <w:rPr>
          <w:rFonts w:ascii="Times New Roman" w:hAnsi="Times New Roman" w:eastAsia="Times New Roman" w:cs="Times New Roman"/>
        </w:rPr>
      </w:pPr>
    </w:p>
    <w:p w:rsidR="00867B86" w:rsidRDefault="00867B86" w14:paraId="000000D3" w14:textId="77777777">
      <w:pPr>
        <w:rPr>
          <w:rFonts w:ascii="Times New Roman" w:hAnsi="Times New Roman" w:eastAsia="Times New Roman" w:cs="Times New Roman"/>
        </w:rPr>
      </w:pPr>
    </w:p>
    <w:p w:rsidR="00867B86" w:rsidRDefault="00867B86" w14:paraId="000000D4" w14:textId="77777777">
      <w:pPr>
        <w:rPr>
          <w:rFonts w:ascii="Times New Roman" w:hAnsi="Times New Roman" w:eastAsia="Times New Roman" w:cs="Times New Roman"/>
        </w:rPr>
      </w:pPr>
    </w:p>
    <w:p w:rsidR="00867B86" w:rsidRDefault="00867B86" w14:paraId="000000D5" w14:textId="77777777">
      <w:pPr>
        <w:rPr>
          <w:rFonts w:ascii="Times New Roman" w:hAnsi="Times New Roman" w:eastAsia="Times New Roman" w:cs="Times New Roman"/>
        </w:rPr>
      </w:pPr>
    </w:p>
    <w:p w:rsidR="00867B86" w:rsidRDefault="00867B86" w14:paraId="000000D6" w14:textId="77777777">
      <w:pPr>
        <w:rPr>
          <w:rFonts w:ascii="Times New Roman" w:hAnsi="Times New Roman" w:eastAsia="Times New Roman" w:cs="Times New Roman"/>
        </w:rPr>
      </w:pPr>
    </w:p>
    <w:p w:rsidR="00867B86" w:rsidRDefault="00867B86" w14:paraId="000000D7" w14:textId="77777777">
      <w:pPr>
        <w:rPr>
          <w:rFonts w:ascii="Times New Roman" w:hAnsi="Times New Roman" w:eastAsia="Times New Roman" w:cs="Times New Roman"/>
        </w:rPr>
      </w:pPr>
    </w:p>
    <w:p w:rsidR="00867B86" w:rsidRDefault="00867B86" w14:paraId="000000D8" w14:textId="77777777">
      <w:pPr>
        <w:rPr>
          <w:rFonts w:ascii="Times New Roman" w:hAnsi="Times New Roman" w:eastAsia="Times New Roman" w:cs="Times New Roman"/>
        </w:rPr>
      </w:pPr>
    </w:p>
    <w:p w:rsidR="00867B86" w:rsidRDefault="00867B86" w14:paraId="000000D9" w14:textId="77777777">
      <w:pPr>
        <w:rPr>
          <w:rFonts w:ascii="Times New Roman" w:hAnsi="Times New Roman" w:eastAsia="Times New Roman" w:cs="Times New Roman"/>
        </w:rPr>
      </w:pPr>
    </w:p>
    <w:p w:rsidR="00867B86" w:rsidRDefault="00867B86" w14:paraId="000000DA" w14:textId="77777777">
      <w:pPr>
        <w:rPr>
          <w:rFonts w:ascii="Times New Roman" w:hAnsi="Times New Roman" w:eastAsia="Times New Roman" w:cs="Times New Roman"/>
        </w:rPr>
      </w:pPr>
    </w:p>
    <w:p w:rsidR="00867B86" w:rsidRDefault="00867B86" w14:paraId="000000DB" w14:textId="77777777">
      <w:pPr>
        <w:rPr>
          <w:rFonts w:ascii="Times New Roman" w:hAnsi="Times New Roman" w:eastAsia="Times New Roman" w:cs="Times New Roman"/>
        </w:rPr>
      </w:pPr>
    </w:p>
    <w:p w:rsidR="00867B86" w:rsidRDefault="00867B86" w14:paraId="000000DC" w14:textId="77777777">
      <w:pPr>
        <w:rPr>
          <w:rFonts w:ascii="Times New Roman" w:hAnsi="Times New Roman" w:eastAsia="Times New Roman" w:cs="Times New Roman"/>
        </w:rPr>
      </w:pPr>
    </w:p>
    <w:p w:rsidR="00867B86" w:rsidRDefault="00867B86" w14:paraId="000000DD" w14:textId="77777777">
      <w:pPr>
        <w:rPr>
          <w:rFonts w:ascii="Times New Roman" w:hAnsi="Times New Roman" w:eastAsia="Times New Roman" w:cs="Times New Roman"/>
        </w:rPr>
      </w:pPr>
    </w:p>
    <w:p w:rsidR="00867B86" w:rsidRDefault="00867B86" w14:paraId="000000DE" w14:textId="77777777">
      <w:pPr>
        <w:rPr>
          <w:rFonts w:ascii="Times New Roman" w:hAnsi="Times New Roman" w:eastAsia="Times New Roman" w:cs="Times New Roman"/>
        </w:rPr>
      </w:pPr>
    </w:p>
    <w:p w:rsidR="00867B86" w:rsidRDefault="00867B86" w14:paraId="000000DF" w14:textId="77777777">
      <w:pPr>
        <w:rPr>
          <w:rFonts w:ascii="Times New Roman" w:hAnsi="Times New Roman" w:eastAsia="Times New Roman" w:cs="Times New Roman"/>
        </w:rPr>
      </w:pPr>
    </w:p>
    <w:p w:rsidR="00867B86" w:rsidRDefault="00867B86" w14:paraId="000000E0" w14:textId="77777777">
      <w:pPr>
        <w:rPr>
          <w:rFonts w:ascii="Times New Roman" w:hAnsi="Times New Roman" w:eastAsia="Times New Roman" w:cs="Times New Roman"/>
        </w:rPr>
      </w:pPr>
    </w:p>
    <w:p w:rsidR="00867B86" w:rsidRDefault="00867B86" w14:paraId="000000E1" w14:textId="77777777">
      <w:pPr>
        <w:rPr>
          <w:rFonts w:ascii="Times New Roman" w:hAnsi="Times New Roman" w:eastAsia="Times New Roman" w:cs="Times New Roman"/>
        </w:rPr>
      </w:pPr>
    </w:p>
    <w:p w:rsidR="00867B86" w:rsidRDefault="00867B86" w14:paraId="000000E2" w14:textId="77777777">
      <w:pPr>
        <w:rPr>
          <w:rFonts w:ascii="Times New Roman" w:hAnsi="Times New Roman" w:eastAsia="Times New Roman" w:cs="Times New Roman"/>
        </w:rPr>
      </w:pPr>
    </w:p>
    <w:p w:rsidR="00867B86" w:rsidRDefault="00867B86" w14:paraId="000000E3" w14:textId="77777777">
      <w:pPr>
        <w:rPr>
          <w:rFonts w:ascii="Times New Roman" w:hAnsi="Times New Roman" w:eastAsia="Times New Roman" w:cs="Times New Roman"/>
        </w:rPr>
      </w:pPr>
    </w:p>
    <w:p w:rsidR="00867B86" w:rsidRDefault="00867B86" w14:paraId="000000E4" w14:textId="77777777">
      <w:pPr>
        <w:rPr>
          <w:rFonts w:ascii="Times New Roman" w:hAnsi="Times New Roman" w:eastAsia="Times New Roman" w:cs="Times New Roman"/>
        </w:rPr>
      </w:pPr>
    </w:p>
    <w:p w:rsidR="00867B86" w:rsidRDefault="00867B86" w14:paraId="000000E5" w14:textId="77777777">
      <w:pPr>
        <w:rPr>
          <w:rFonts w:ascii="Times New Roman" w:hAnsi="Times New Roman" w:eastAsia="Times New Roman" w:cs="Times New Roman"/>
        </w:rPr>
      </w:pPr>
    </w:p>
    <w:p w:rsidR="00867B86" w:rsidRDefault="00867B86" w14:paraId="000000E6" w14:textId="77777777">
      <w:pPr>
        <w:rPr>
          <w:rFonts w:ascii="Times New Roman" w:hAnsi="Times New Roman" w:eastAsia="Times New Roman" w:cs="Times New Roman"/>
        </w:rPr>
      </w:pPr>
    </w:p>
    <w:p w:rsidR="00867B86" w:rsidRDefault="00867B86" w14:paraId="000000E7" w14:textId="77777777">
      <w:pPr>
        <w:rPr>
          <w:rFonts w:ascii="Times New Roman" w:hAnsi="Times New Roman" w:eastAsia="Times New Roman" w:cs="Times New Roman"/>
        </w:rPr>
      </w:pPr>
    </w:p>
    <w:p w:rsidR="00867B86" w:rsidRDefault="00867B86" w14:paraId="000000E8" w14:textId="77777777">
      <w:pPr>
        <w:rPr>
          <w:rFonts w:ascii="Times New Roman" w:hAnsi="Times New Roman" w:eastAsia="Times New Roman" w:cs="Times New Roman"/>
        </w:rPr>
      </w:pPr>
    </w:p>
    <w:p w:rsidR="00867B86" w:rsidRDefault="00867B86" w14:paraId="000000E9" w14:textId="77777777">
      <w:pPr>
        <w:rPr>
          <w:rFonts w:ascii="Times New Roman" w:hAnsi="Times New Roman" w:eastAsia="Times New Roman" w:cs="Times New Roman"/>
        </w:rPr>
      </w:pPr>
    </w:p>
    <w:p w:rsidR="00867B86" w:rsidRDefault="00867B86" w14:paraId="000000EA" w14:textId="77777777">
      <w:pPr>
        <w:rPr>
          <w:rFonts w:ascii="Times New Roman" w:hAnsi="Times New Roman" w:eastAsia="Times New Roman" w:cs="Times New Roman"/>
        </w:rPr>
      </w:pPr>
    </w:p>
    <w:p w:rsidR="00867B86" w:rsidRDefault="00867B86" w14:paraId="000000EB" w14:textId="77777777">
      <w:pPr>
        <w:rPr>
          <w:rFonts w:ascii="Times New Roman" w:hAnsi="Times New Roman" w:eastAsia="Times New Roman" w:cs="Times New Roman"/>
        </w:rPr>
      </w:pPr>
    </w:p>
    <w:p w:rsidR="00867B86" w:rsidRDefault="00867B86" w14:paraId="000000EC" w14:textId="77777777">
      <w:pPr>
        <w:rPr>
          <w:rFonts w:ascii="Times New Roman" w:hAnsi="Times New Roman" w:eastAsia="Times New Roman" w:cs="Times New Roman"/>
        </w:rPr>
      </w:pPr>
    </w:p>
    <w:p w:rsidR="00867B86" w:rsidRDefault="00867B86" w14:paraId="000000ED" w14:textId="77777777">
      <w:pPr>
        <w:rPr>
          <w:rFonts w:ascii="Times New Roman" w:hAnsi="Times New Roman" w:eastAsia="Times New Roman" w:cs="Times New Roman"/>
        </w:rPr>
      </w:pPr>
    </w:p>
    <w:p w:rsidR="00867B86" w:rsidRDefault="00867B86" w14:paraId="000000EE" w14:textId="77777777">
      <w:pPr>
        <w:rPr>
          <w:rFonts w:ascii="Times New Roman" w:hAnsi="Times New Roman" w:eastAsia="Times New Roman" w:cs="Times New Roman"/>
        </w:rPr>
      </w:pPr>
    </w:p>
    <w:p w:rsidR="00867B86" w:rsidRDefault="00867B86" w14:paraId="000000EF" w14:textId="77777777">
      <w:pPr>
        <w:rPr>
          <w:rFonts w:ascii="Times New Roman" w:hAnsi="Times New Roman" w:eastAsia="Times New Roman" w:cs="Times New Roman"/>
        </w:rPr>
      </w:pPr>
    </w:p>
    <w:p w:rsidR="00867B86" w:rsidRDefault="00CE436D" w14:paraId="000000F0" w14:textId="77777777">
      <w:pPr>
        <w:pStyle w:val="Heading3"/>
        <w:spacing w:line="360" w:lineRule="auto"/>
        <w:rPr>
          <w:rFonts w:ascii="Times New Roman" w:hAnsi="Times New Roman" w:eastAsia="Times New Roman" w:cs="Times New Roman"/>
          <w:color w:val="000000"/>
          <w:sz w:val="38"/>
          <w:szCs w:val="38"/>
        </w:rPr>
      </w:pPr>
      <w:bookmarkStart w:name="_o552vydqyjmo" w:colFirst="0" w:colLast="0" w:id="15"/>
      <w:bookmarkEnd w:id="15"/>
      <w:r>
        <w:rPr>
          <w:rFonts w:ascii="Times New Roman" w:hAnsi="Times New Roman" w:eastAsia="Times New Roman" w:cs="Times New Roman"/>
          <w:color w:val="000000"/>
          <w:sz w:val="38"/>
          <w:szCs w:val="38"/>
        </w:rPr>
        <w:t>Appendix 2: Research Protocol</w:t>
      </w:r>
    </w:p>
    <w:p w:rsidR="00867B86" w:rsidRDefault="00CE436D" w14:paraId="000000F1" w14:textId="77777777">
      <w:pPr>
        <w:rPr>
          <w:rFonts w:ascii="Times New Roman" w:hAnsi="Times New Roman" w:eastAsia="Times New Roman" w:cs="Times New Roman"/>
          <w:sz w:val="24"/>
          <w:szCs w:val="24"/>
        </w:rPr>
      </w:pPr>
      <w:r w:rsidRPr="2460D266" w:rsidR="445AA2FD">
        <w:rPr>
          <w:rFonts w:ascii="Times New Roman" w:hAnsi="Times New Roman" w:eastAsia="Times New Roman" w:cs="Times New Roman"/>
          <w:sz w:val="24"/>
          <w:szCs w:val="24"/>
        </w:rPr>
        <w:t xml:space="preserve">1. </w:t>
      </w:r>
      <w:r w:rsidRPr="2460D266" w:rsidR="445AA2FD">
        <w:rPr>
          <w:rFonts w:ascii="Times New Roman" w:hAnsi="Times New Roman" w:eastAsia="Times New Roman" w:cs="Times New Roman"/>
          <w:b w:val="1"/>
          <w:bCs w:val="1"/>
          <w:sz w:val="24"/>
          <w:szCs w:val="24"/>
        </w:rPr>
        <w:t>Project Title</w:t>
      </w:r>
      <w:r w:rsidRPr="2460D266" w:rsidR="445AA2FD">
        <w:rPr>
          <w:rFonts w:ascii="Times New Roman" w:hAnsi="Times New Roman" w:eastAsia="Times New Roman" w:cs="Times New Roman"/>
          <w:sz w:val="24"/>
          <w:szCs w:val="24"/>
        </w:rPr>
        <w:t xml:space="preserve">: Interviews of the undergraduate student </w:t>
      </w:r>
      <w:del w:author="Yuxin Chen" w:date="2022-05-25T22:50:52.19Z" w:id="1974527626">
        <w:r w:rsidRPr="2460D266" w:rsidDel="445AA2FD">
          <w:rPr>
            <w:rFonts w:ascii="Times New Roman" w:hAnsi="Times New Roman" w:eastAsia="Times New Roman" w:cs="Times New Roman"/>
            <w:sz w:val="24"/>
            <w:szCs w:val="24"/>
          </w:rPr>
          <w:delText>and the teaching staff</w:delText>
        </w:r>
      </w:del>
      <w:r w:rsidRPr="2460D266" w:rsidR="445AA2FD">
        <w:rPr>
          <w:rFonts w:ascii="Times New Roman" w:hAnsi="Times New Roman" w:eastAsia="Times New Roman" w:cs="Times New Roman"/>
          <w:sz w:val="24"/>
          <w:szCs w:val="24"/>
        </w:rPr>
        <w:t xml:space="preserve"> at the University of Toronto.</w:t>
      </w:r>
    </w:p>
    <w:p w:rsidR="00867B86" w:rsidRDefault="00867B86" w14:paraId="000000F2" w14:textId="77777777">
      <w:pPr>
        <w:rPr>
          <w:rFonts w:ascii="Times New Roman" w:hAnsi="Times New Roman" w:eastAsia="Times New Roman" w:cs="Times New Roman"/>
          <w:sz w:val="24"/>
          <w:szCs w:val="24"/>
        </w:rPr>
      </w:pPr>
    </w:p>
    <w:p w:rsidR="00867B86" w:rsidRDefault="00CE436D" w14:paraId="000000F3"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 </w:t>
      </w:r>
      <w:r>
        <w:rPr>
          <w:rFonts w:ascii="Times New Roman" w:hAnsi="Times New Roman" w:eastAsia="Times New Roman" w:cs="Times New Roman"/>
          <w:b/>
          <w:sz w:val="24"/>
          <w:szCs w:val="24"/>
        </w:rPr>
        <w:t>Investigators</w:t>
      </w:r>
      <w:r>
        <w:rPr>
          <w:rFonts w:ascii="Times New Roman" w:hAnsi="Times New Roman" w:eastAsia="Times New Roman" w:cs="Times New Roman"/>
          <w:sz w:val="24"/>
          <w:szCs w:val="24"/>
        </w:rPr>
        <w:t>: Names and email addresses of all members of the research team</w:t>
      </w:r>
    </w:p>
    <w:p w:rsidR="00867B86" w:rsidRDefault="00CE436D" w14:paraId="000000F4" w14:textId="77777777">
      <w:pPr>
        <w:numPr>
          <w:ilvl w:val="0"/>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PATEL, Aarti - aartip.patel@mail.utoronto.ca</w:t>
      </w:r>
    </w:p>
    <w:p w:rsidR="00867B86" w:rsidRDefault="00CE436D" w14:paraId="000000F5" w14:textId="77777777">
      <w:pPr>
        <w:numPr>
          <w:ilvl w:val="0"/>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Katy CHEN, Yuxin - katy.chen@mail.u</w:t>
      </w:r>
      <w:r>
        <w:rPr>
          <w:rFonts w:ascii="Times New Roman" w:hAnsi="Times New Roman" w:eastAsia="Times New Roman" w:cs="Times New Roman"/>
          <w:sz w:val="24"/>
          <w:szCs w:val="24"/>
        </w:rPr>
        <w:t>toronto.ca</w:t>
      </w:r>
    </w:p>
    <w:p w:rsidR="00867B86" w:rsidRDefault="00CE436D" w14:paraId="000000F6" w14:textId="77777777">
      <w:pPr>
        <w:numPr>
          <w:ilvl w:val="0"/>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EL BESTAWY, Mahmoud - m.el.bestawy@mail.utoronto.ca</w:t>
      </w:r>
    </w:p>
    <w:p w:rsidR="00867B86" w:rsidRDefault="00CE436D" w14:paraId="000000F7" w14:textId="77777777">
      <w:pPr>
        <w:numPr>
          <w:ilvl w:val="0"/>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Allison LI, </w:t>
      </w:r>
      <w:proofErr w:type="spellStart"/>
      <w:r>
        <w:rPr>
          <w:rFonts w:ascii="Times New Roman" w:hAnsi="Times New Roman" w:eastAsia="Times New Roman" w:cs="Times New Roman"/>
          <w:sz w:val="24"/>
          <w:szCs w:val="24"/>
        </w:rPr>
        <w:t>Zhuoqian</w:t>
      </w:r>
      <w:proofErr w:type="spellEnd"/>
      <w:r>
        <w:rPr>
          <w:rFonts w:ascii="Times New Roman" w:hAnsi="Times New Roman" w:eastAsia="Times New Roman" w:cs="Times New Roman"/>
          <w:sz w:val="24"/>
          <w:szCs w:val="24"/>
        </w:rPr>
        <w:t xml:space="preserve"> - allisonz.li@mail.utoronto.ca</w:t>
      </w:r>
    </w:p>
    <w:p w:rsidR="00867B86" w:rsidRDefault="00CE436D" w14:paraId="000000F8" w14:textId="77777777">
      <w:pPr>
        <w:numPr>
          <w:ilvl w:val="0"/>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HOSSAIN, </w:t>
      </w:r>
      <w:proofErr w:type="spellStart"/>
      <w:r>
        <w:rPr>
          <w:rFonts w:ascii="Times New Roman" w:hAnsi="Times New Roman" w:eastAsia="Times New Roman" w:cs="Times New Roman"/>
          <w:sz w:val="24"/>
          <w:szCs w:val="24"/>
        </w:rPr>
        <w:t>Farin</w:t>
      </w:r>
      <w:proofErr w:type="spellEnd"/>
      <w:r>
        <w:rPr>
          <w:rFonts w:ascii="Times New Roman" w:hAnsi="Times New Roman" w:eastAsia="Times New Roman" w:cs="Times New Roman"/>
          <w:sz w:val="24"/>
          <w:szCs w:val="24"/>
        </w:rPr>
        <w:t xml:space="preserve"> - farin.hossain@mail.utoronto.ca</w:t>
      </w:r>
    </w:p>
    <w:p w:rsidR="00867B86" w:rsidRDefault="00CE436D" w14:paraId="000000F9" w14:textId="77777777">
      <w:pPr>
        <w:numPr>
          <w:ilvl w:val="0"/>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RAHMAN, </w:t>
      </w:r>
      <w:proofErr w:type="spellStart"/>
      <w:r>
        <w:rPr>
          <w:rFonts w:ascii="Times New Roman" w:hAnsi="Times New Roman" w:eastAsia="Times New Roman" w:cs="Times New Roman"/>
          <w:sz w:val="24"/>
          <w:szCs w:val="24"/>
        </w:rPr>
        <w:t>Naslin</w:t>
      </w:r>
      <w:proofErr w:type="spellEnd"/>
      <w:r>
        <w:rPr>
          <w:rFonts w:ascii="Times New Roman" w:hAnsi="Times New Roman" w:eastAsia="Times New Roman" w:cs="Times New Roman"/>
          <w:sz w:val="24"/>
          <w:szCs w:val="24"/>
        </w:rPr>
        <w:t xml:space="preserve"> - naslin.rahman@mail.utoronto.ca</w:t>
      </w:r>
    </w:p>
    <w:p w:rsidR="00867B86" w:rsidRDefault="00867B86" w14:paraId="000000FA" w14:textId="77777777">
      <w:pPr>
        <w:rPr>
          <w:rFonts w:ascii="Times New Roman" w:hAnsi="Times New Roman" w:eastAsia="Times New Roman" w:cs="Times New Roman"/>
          <w:sz w:val="24"/>
          <w:szCs w:val="24"/>
        </w:rPr>
      </w:pPr>
    </w:p>
    <w:p w:rsidR="00867B86" w:rsidRDefault="00CE436D" w14:paraId="000000FB" w14:textId="77777777">
      <w:pPr>
        <w:rPr>
          <w:rFonts w:ascii="Times New Roman" w:hAnsi="Times New Roman" w:eastAsia="Times New Roman" w:cs="Times New Roman"/>
          <w:sz w:val="24"/>
          <w:szCs w:val="24"/>
        </w:rPr>
      </w:pPr>
      <w:r w:rsidRPr="2460D266" w:rsidR="445AA2FD">
        <w:rPr>
          <w:rFonts w:ascii="Times New Roman" w:hAnsi="Times New Roman" w:eastAsia="Times New Roman" w:cs="Times New Roman"/>
          <w:sz w:val="24"/>
          <w:szCs w:val="24"/>
        </w:rPr>
        <w:t xml:space="preserve">3. </w:t>
      </w:r>
      <w:r w:rsidRPr="2460D266" w:rsidR="445AA2FD">
        <w:rPr>
          <w:rFonts w:ascii="Times New Roman" w:hAnsi="Times New Roman" w:eastAsia="Times New Roman" w:cs="Times New Roman"/>
          <w:b w:val="1"/>
          <w:bCs w:val="1"/>
          <w:sz w:val="24"/>
          <w:szCs w:val="24"/>
        </w:rPr>
        <w:t>Purpose</w:t>
      </w:r>
      <w:r w:rsidRPr="2460D266" w:rsidR="445AA2FD">
        <w:rPr>
          <w:rFonts w:ascii="Times New Roman" w:hAnsi="Times New Roman" w:eastAsia="Times New Roman" w:cs="Times New Roman"/>
          <w:sz w:val="24"/>
          <w:szCs w:val="24"/>
        </w:rPr>
        <w:t xml:space="preserve">: Our research aims to understand </w:t>
      </w:r>
      <w:r w:rsidRPr="2460D266" w:rsidR="445AA2FD">
        <w:rPr>
          <w:rFonts w:ascii="Times New Roman" w:hAnsi="Times New Roman" w:eastAsia="Times New Roman" w:cs="Times New Roman"/>
          <w:sz w:val="24"/>
          <w:szCs w:val="24"/>
        </w:rPr>
        <w:t>undergraduate students at the University of Toronto by interviewing them</w:t>
      </w:r>
      <w:del w:author="Farin Hossain" w:date="2022-05-25T22:51:11.418Z" w:id="1304427987">
        <w:r w:rsidRPr="2460D266" w:rsidDel="445AA2FD">
          <w:rPr>
            <w:rFonts w:ascii="Times New Roman" w:hAnsi="Times New Roman" w:eastAsia="Times New Roman" w:cs="Times New Roman"/>
            <w:sz w:val="24"/>
            <w:szCs w:val="24"/>
          </w:rPr>
          <w:delText xml:space="preserve"> and the teaching staff </w:delText>
        </w:r>
      </w:del>
      <w:r w:rsidRPr="2460D266" w:rsidR="445AA2FD">
        <w:rPr>
          <w:rFonts w:ascii="Times New Roman" w:hAnsi="Times New Roman" w:eastAsia="Times New Roman" w:cs="Times New Roman"/>
          <w:sz w:val="24"/>
          <w:szCs w:val="24"/>
        </w:rPr>
        <w:t xml:space="preserve">to help us derive requirements for the design of novel interactive computational media. A brief description of our design concept is: explore the mental health </w:t>
      </w:r>
      <w:r w:rsidRPr="2460D266" w:rsidR="445AA2FD">
        <w:rPr>
          <w:rFonts w:ascii="Times New Roman" w:hAnsi="Times New Roman" w:eastAsia="Times New Roman" w:cs="Times New Roman"/>
          <w:sz w:val="24"/>
          <w:szCs w:val="24"/>
        </w:rPr>
        <w:t>problem space; find the real problem, and develop a product that will help university students through the difficult COVID-19 time.</w:t>
      </w:r>
    </w:p>
    <w:p w:rsidR="00867B86" w:rsidRDefault="00867B86" w14:paraId="000000FC" w14:textId="77777777">
      <w:pPr>
        <w:rPr>
          <w:rFonts w:ascii="Times New Roman" w:hAnsi="Times New Roman" w:eastAsia="Times New Roman" w:cs="Times New Roman"/>
          <w:sz w:val="24"/>
          <w:szCs w:val="24"/>
        </w:rPr>
      </w:pPr>
    </w:p>
    <w:p w:rsidR="00867B86" w:rsidRDefault="00CE436D" w14:paraId="000000FD"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4. </w:t>
      </w:r>
      <w:r>
        <w:rPr>
          <w:rFonts w:ascii="Times New Roman" w:hAnsi="Times New Roman" w:eastAsia="Times New Roman" w:cs="Times New Roman"/>
          <w:b/>
          <w:sz w:val="24"/>
          <w:szCs w:val="24"/>
        </w:rPr>
        <w:t>Process to be followed</w:t>
      </w:r>
      <w:r>
        <w:rPr>
          <w:rFonts w:ascii="Times New Roman" w:hAnsi="Times New Roman" w:eastAsia="Times New Roman" w:cs="Times New Roman"/>
          <w:sz w:val="24"/>
          <w:szCs w:val="24"/>
        </w:rPr>
        <w:t>: We will brief the participants about the purpose of the study, explain the consent form to them,</w:t>
      </w:r>
      <w:r>
        <w:rPr>
          <w:rFonts w:ascii="Times New Roman" w:hAnsi="Times New Roman" w:eastAsia="Times New Roman" w:cs="Times New Roman"/>
          <w:sz w:val="24"/>
          <w:szCs w:val="24"/>
        </w:rPr>
        <w:t xml:space="preserve"> and ensure that they sign the consent form. We will then engage the participants in a 15 minutes-long, semi-structured online interview. </w:t>
      </w:r>
    </w:p>
    <w:p w:rsidR="00867B86" w:rsidRDefault="00867B86" w14:paraId="000000FE" w14:textId="77777777">
      <w:pPr>
        <w:rPr>
          <w:rFonts w:ascii="Times New Roman" w:hAnsi="Times New Roman" w:eastAsia="Times New Roman" w:cs="Times New Roman"/>
          <w:sz w:val="24"/>
          <w:szCs w:val="24"/>
        </w:rPr>
      </w:pPr>
    </w:p>
    <w:p w:rsidR="00867B86" w:rsidRDefault="00CE436D" w14:paraId="000000FF" w14:textId="77777777">
      <w:pPr>
        <w:rPr>
          <w:rFonts w:ascii="Times New Roman" w:hAnsi="Times New Roman" w:eastAsia="Times New Roman" w:cs="Times New Roman"/>
          <w:sz w:val="24"/>
          <w:szCs w:val="24"/>
        </w:rPr>
      </w:pPr>
      <w:r w:rsidRPr="2460D266" w:rsidR="445AA2FD">
        <w:rPr>
          <w:rFonts w:ascii="Times New Roman" w:hAnsi="Times New Roman" w:eastAsia="Times New Roman" w:cs="Times New Roman"/>
          <w:sz w:val="24"/>
          <w:szCs w:val="24"/>
        </w:rPr>
        <w:t xml:space="preserve">5. </w:t>
      </w:r>
      <w:r w:rsidRPr="2460D266" w:rsidR="445AA2FD">
        <w:rPr>
          <w:rFonts w:ascii="Times New Roman" w:hAnsi="Times New Roman" w:eastAsia="Times New Roman" w:cs="Times New Roman"/>
          <w:b w:val="1"/>
          <w:bCs w:val="1"/>
          <w:sz w:val="24"/>
          <w:szCs w:val="24"/>
        </w:rPr>
        <w:t>Participant selection</w:t>
      </w:r>
      <w:r w:rsidRPr="2460D266" w:rsidR="445AA2FD">
        <w:rPr>
          <w:rFonts w:ascii="Times New Roman" w:hAnsi="Times New Roman" w:eastAsia="Times New Roman" w:cs="Times New Roman"/>
          <w:sz w:val="24"/>
          <w:szCs w:val="24"/>
        </w:rPr>
        <w:t xml:space="preserve">: Participants will be chosen from the members of the University of Toronto. They will be </w:t>
      </w:r>
      <w:r w:rsidRPr="2460D266" w:rsidR="445AA2FD">
        <w:rPr>
          <w:rFonts w:ascii="Times New Roman" w:hAnsi="Times New Roman" w:eastAsia="Times New Roman" w:cs="Times New Roman"/>
          <w:sz w:val="24"/>
          <w:szCs w:val="24"/>
        </w:rPr>
        <w:t>id</w:t>
      </w:r>
      <w:r w:rsidRPr="2460D266" w:rsidR="445AA2FD">
        <w:rPr>
          <w:rFonts w:ascii="Times New Roman" w:hAnsi="Times New Roman" w:eastAsia="Times New Roman" w:cs="Times New Roman"/>
          <w:sz w:val="24"/>
          <w:szCs w:val="24"/>
        </w:rPr>
        <w:t>entified</w:t>
      </w:r>
      <w:r w:rsidRPr="2460D266" w:rsidR="445AA2FD">
        <w:rPr>
          <w:rFonts w:ascii="Times New Roman" w:hAnsi="Times New Roman" w:eastAsia="Times New Roman" w:cs="Times New Roman"/>
          <w:sz w:val="24"/>
          <w:szCs w:val="24"/>
        </w:rPr>
        <w:t xml:space="preserve"> via the process outlined above and selected according to their status as an undergraduate student</w:t>
      </w:r>
      <w:del w:author="Yuxin Chen" w:date="2022-05-25T22:52:09.041Z" w:id="1959663813">
        <w:r w:rsidRPr="2460D266" w:rsidDel="445AA2FD">
          <w:rPr>
            <w:rFonts w:ascii="Times New Roman" w:hAnsi="Times New Roman" w:eastAsia="Times New Roman" w:cs="Times New Roman"/>
            <w:sz w:val="24"/>
            <w:szCs w:val="24"/>
          </w:rPr>
          <w:delText>, professor, or TA</w:delText>
        </w:r>
      </w:del>
      <w:r w:rsidRPr="2460D266" w:rsidR="445AA2FD">
        <w:rPr>
          <w:rFonts w:ascii="Times New Roman" w:hAnsi="Times New Roman" w:eastAsia="Times New Roman" w:cs="Times New Roman"/>
          <w:sz w:val="24"/>
          <w:szCs w:val="24"/>
        </w:rPr>
        <w:t>. In general, they will be characterized by characteristics such as year of enrollment, gender, the field of study</w:t>
      </w:r>
      <w:del w:author="Farin Hossain" w:date="2022-05-25T22:52:31.345Z" w:id="625213965">
        <w:r w:rsidRPr="2460D266" w:rsidDel="445AA2FD">
          <w:rPr>
            <w:rFonts w:ascii="Times New Roman" w:hAnsi="Times New Roman" w:eastAsia="Times New Roman" w:cs="Times New Roman"/>
            <w:sz w:val="24"/>
            <w:szCs w:val="24"/>
          </w:rPr>
          <w:delText xml:space="preserve"> or </w:delText>
        </w:r>
        <w:r w:rsidRPr="2460D266" w:rsidDel="445AA2FD">
          <w:rPr>
            <w:rFonts w:ascii="Times New Roman" w:hAnsi="Times New Roman" w:eastAsia="Times New Roman" w:cs="Times New Roman"/>
            <w:sz w:val="24"/>
            <w:szCs w:val="24"/>
          </w:rPr>
          <w:delText>expertise</w:delText>
        </w:r>
      </w:del>
      <w:r w:rsidRPr="2460D266" w:rsidR="445AA2FD">
        <w:rPr>
          <w:rFonts w:ascii="Times New Roman" w:hAnsi="Times New Roman" w:eastAsia="Times New Roman" w:cs="Times New Roman"/>
          <w:sz w:val="24"/>
          <w:szCs w:val="24"/>
        </w:rPr>
        <w:t>, and</w:t>
      </w:r>
      <w:r w:rsidRPr="2460D266" w:rsidR="445AA2FD">
        <w:rPr>
          <w:rFonts w:ascii="Times New Roman" w:hAnsi="Times New Roman" w:eastAsia="Times New Roman" w:cs="Times New Roman"/>
          <w:sz w:val="24"/>
          <w:szCs w:val="24"/>
        </w:rPr>
        <w:t xml:space="preserve"> geographic location.</w:t>
      </w:r>
    </w:p>
    <w:p w:rsidR="00867B86" w:rsidRDefault="00867B86" w14:paraId="00000100" w14:textId="77777777">
      <w:pPr>
        <w:rPr>
          <w:rFonts w:ascii="Times New Roman" w:hAnsi="Times New Roman" w:eastAsia="Times New Roman" w:cs="Times New Roman"/>
          <w:sz w:val="24"/>
          <w:szCs w:val="24"/>
        </w:rPr>
      </w:pPr>
    </w:p>
    <w:p w:rsidR="00867B86" w:rsidRDefault="00CE436D" w14:paraId="00000101" w14:textId="77777777">
      <w:pPr>
        <w:rPr>
          <w:rFonts w:ascii="Times New Roman" w:hAnsi="Times New Roman" w:eastAsia="Times New Roman" w:cs="Times New Roman"/>
          <w:sz w:val="24"/>
          <w:szCs w:val="24"/>
        </w:rPr>
      </w:pPr>
      <w:r w:rsidRPr="2460D266" w:rsidR="445AA2FD">
        <w:rPr>
          <w:rFonts w:ascii="Times New Roman" w:hAnsi="Times New Roman" w:eastAsia="Times New Roman" w:cs="Times New Roman"/>
          <w:sz w:val="24"/>
          <w:szCs w:val="24"/>
        </w:rPr>
        <w:t xml:space="preserve">6. </w:t>
      </w:r>
      <w:r w:rsidRPr="2460D266" w:rsidR="445AA2FD">
        <w:rPr>
          <w:rFonts w:ascii="Times New Roman" w:hAnsi="Times New Roman" w:eastAsia="Times New Roman" w:cs="Times New Roman"/>
          <w:b w:val="1"/>
          <w:bCs w:val="1"/>
          <w:sz w:val="24"/>
          <w:szCs w:val="24"/>
        </w:rPr>
        <w:t>Relationships</w:t>
      </w:r>
      <w:r w:rsidRPr="2460D266" w:rsidR="445AA2FD">
        <w:rPr>
          <w:rFonts w:ascii="Times New Roman" w:hAnsi="Times New Roman" w:eastAsia="Times New Roman" w:cs="Times New Roman"/>
          <w:sz w:val="24"/>
          <w:szCs w:val="24"/>
        </w:rPr>
        <w:t xml:space="preserve">: Our relationships to the participants may be described as peers, </w:t>
      </w:r>
      <w:del w:author="Yuxin Chen" w:date="2022-05-25T22:52:48.976Z" w:id="438606460">
        <w:r w:rsidRPr="2460D266" w:rsidDel="445AA2FD">
          <w:rPr>
            <w:rFonts w:ascii="Times New Roman" w:hAnsi="Times New Roman" w:eastAsia="Times New Roman" w:cs="Times New Roman"/>
            <w:sz w:val="24"/>
            <w:szCs w:val="24"/>
          </w:rPr>
          <w:delText>students,</w:delText>
        </w:r>
      </w:del>
      <w:r w:rsidRPr="2460D266" w:rsidR="445AA2FD">
        <w:rPr>
          <w:rFonts w:ascii="Times New Roman" w:hAnsi="Times New Roman" w:eastAsia="Times New Roman" w:cs="Times New Roman"/>
          <w:sz w:val="24"/>
          <w:szCs w:val="24"/>
        </w:rPr>
        <w:t xml:space="preserve"> or no relationship.</w:t>
      </w:r>
    </w:p>
    <w:p w:rsidR="00867B86" w:rsidRDefault="00867B86" w14:paraId="00000102" w14:textId="77777777">
      <w:pPr>
        <w:rPr>
          <w:rFonts w:ascii="Times New Roman" w:hAnsi="Times New Roman" w:eastAsia="Times New Roman" w:cs="Times New Roman"/>
          <w:sz w:val="24"/>
          <w:szCs w:val="24"/>
        </w:rPr>
      </w:pPr>
    </w:p>
    <w:p w:rsidR="00867B86" w:rsidRDefault="00CE436D" w14:paraId="00000103"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7. </w:t>
      </w:r>
      <w:r>
        <w:rPr>
          <w:rFonts w:ascii="Times New Roman" w:hAnsi="Times New Roman" w:eastAsia="Times New Roman" w:cs="Times New Roman"/>
          <w:b/>
          <w:sz w:val="24"/>
          <w:szCs w:val="24"/>
        </w:rPr>
        <w:t>Risk and benefit</w:t>
      </w:r>
      <w:r>
        <w:rPr>
          <w:rFonts w:ascii="Times New Roman" w:hAnsi="Times New Roman" w:eastAsia="Times New Roman" w:cs="Times New Roman"/>
          <w:sz w:val="24"/>
          <w:szCs w:val="24"/>
        </w:rPr>
        <w:t>: There will be minimal risk to the participants, for example, that they feel that they have wasted their time. The only benefit will be to contribute to the education of the investigators. Participants are free to withdraw before or at any time during the</w:t>
      </w:r>
      <w:r>
        <w:rPr>
          <w:rFonts w:ascii="Times New Roman" w:hAnsi="Times New Roman" w:eastAsia="Times New Roman" w:cs="Times New Roman"/>
          <w:sz w:val="24"/>
          <w:szCs w:val="24"/>
        </w:rPr>
        <w:t xml:space="preserve"> study without the need to give any explanation.</w:t>
      </w:r>
    </w:p>
    <w:p w:rsidR="00867B86" w:rsidRDefault="00867B86" w14:paraId="00000104" w14:textId="77777777">
      <w:pPr>
        <w:rPr>
          <w:rFonts w:ascii="Times New Roman" w:hAnsi="Times New Roman" w:eastAsia="Times New Roman" w:cs="Times New Roman"/>
          <w:sz w:val="24"/>
          <w:szCs w:val="24"/>
        </w:rPr>
      </w:pPr>
    </w:p>
    <w:p w:rsidR="00867B86" w:rsidRDefault="00CE436D" w14:paraId="00000105"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8. </w:t>
      </w:r>
      <w:r>
        <w:rPr>
          <w:rFonts w:ascii="Times New Roman" w:hAnsi="Times New Roman" w:eastAsia="Times New Roman" w:cs="Times New Roman"/>
          <w:b/>
          <w:sz w:val="24"/>
          <w:szCs w:val="24"/>
        </w:rPr>
        <w:t>Consent details</w:t>
      </w:r>
      <w:r>
        <w:rPr>
          <w:rFonts w:ascii="Times New Roman" w:hAnsi="Times New Roman" w:eastAsia="Times New Roman" w:cs="Times New Roman"/>
          <w:sz w:val="24"/>
          <w:szCs w:val="24"/>
        </w:rPr>
        <w:t>: We will brief the participants about the purpose of the study, and explain the attached consent form to them, and ensure that they consent to participate and sign the consent form.</w:t>
      </w:r>
    </w:p>
    <w:p w:rsidR="00867B86" w:rsidRDefault="00867B86" w14:paraId="00000106" w14:textId="77777777">
      <w:pPr>
        <w:rPr>
          <w:rFonts w:ascii="Times New Roman" w:hAnsi="Times New Roman" w:eastAsia="Times New Roman" w:cs="Times New Roman"/>
          <w:sz w:val="24"/>
          <w:szCs w:val="24"/>
        </w:rPr>
      </w:pPr>
    </w:p>
    <w:p w:rsidR="00867B86" w:rsidRDefault="00CE436D" w14:paraId="00000107"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9. </w:t>
      </w:r>
      <w:r>
        <w:rPr>
          <w:rFonts w:ascii="Times New Roman" w:hAnsi="Times New Roman" w:eastAsia="Times New Roman" w:cs="Times New Roman"/>
          <w:b/>
          <w:sz w:val="24"/>
          <w:szCs w:val="24"/>
        </w:rPr>
        <w:t>C</w:t>
      </w:r>
      <w:r>
        <w:rPr>
          <w:rFonts w:ascii="Times New Roman" w:hAnsi="Times New Roman" w:eastAsia="Times New Roman" w:cs="Times New Roman"/>
          <w:b/>
          <w:sz w:val="24"/>
          <w:szCs w:val="24"/>
        </w:rPr>
        <w:t>ompensation</w:t>
      </w:r>
      <w:r>
        <w:rPr>
          <w:rFonts w:ascii="Times New Roman" w:hAnsi="Times New Roman" w:eastAsia="Times New Roman" w:cs="Times New Roman"/>
          <w:sz w:val="24"/>
          <w:szCs w:val="24"/>
        </w:rPr>
        <w:t>: Participants will receive no compensation.</w:t>
      </w:r>
    </w:p>
    <w:p w:rsidR="00867B86" w:rsidRDefault="00867B86" w14:paraId="00000108" w14:textId="77777777">
      <w:pPr>
        <w:rPr>
          <w:rFonts w:ascii="Times New Roman" w:hAnsi="Times New Roman" w:eastAsia="Times New Roman" w:cs="Times New Roman"/>
          <w:sz w:val="24"/>
          <w:szCs w:val="24"/>
        </w:rPr>
      </w:pPr>
    </w:p>
    <w:p w:rsidR="00867B86" w:rsidRDefault="00CE436D" w14:paraId="00000109"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r>
        <w:rPr>
          <w:rFonts w:ascii="Times New Roman" w:hAnsi="Times New Roman" w:eastAsia="Times New Roman" w:cs="Times New Roman"/>
          <w:b/>
          <w:sz w:val="24"/>
          <w:szCs w:val="24"/>
        </w:rPr>
        <w:t xml:space="preserve"> Information sought</w:t>
      </w:r>
      <w:r>
        <w:rPr>
          <w:rFonts w:ascii="Times New Roman" w:hAnsi="Times New Roman" w:eastAsia="Times New Roman" w:cs="Times New Roman"/>
          <w:sz w:val="24"/>
          <w:szCs w:val="24"/>
        </w:rPr>
        <w:t>: The information to be sought is described in the attached protocol for asking questions in a semi-structured interview.</w:t>
      </w:r>
    </w:p>
    <w:p w:rsidR="00867B86" w:rsidRDefault="00867B86" w14:paraId="0000010A" w14:textId="77777777">
      <w:pPr>
        <w:rPr>
          <w:rFonts w:ascii="Times New Roman" w:hAnsi="Times New Roman" w:eastAsia="Times New Roman" w:cs="Times New Roman"/>
          <w:sz w:val="24"/>
          <w:szCs w:val="24"/>
        </w:rPr>
      </w:pPr>
    </w:p>
    <w:p w:rsidR="00867B86" w:rsidRDefault="00CE436D" w14:paraId="0000010B" w14:textId="77777777">
      <w:pPr>
        <w:rPr>
          <w:rFonts w:ascii="Times New Roman" w:hAnsi="Times New Roman" w:eastAsia="Times New Roman" w:cs="Times New Roman"/>
          <w:sz w:val="50"/>
          <w:szCs w:val="50"/>
        </w:rPr>
      </w:pPr>
      <w:r>
        <w:rPr>
          <w:rFonts w:ascii="Times New Roman" w:hAnsi="Times New Roman" w:eastAsia="Times New Roman" w:cs="Times New Roman"/>
          <w:sz w:val="24"/>
          <w:szCs w:val="24"/>
        </w:rPr>
        <w:t xml:space="preserve">11. </w:t>
      </w:r>
      <w:r>
        <w:rPr>
          <w:rFonts w:ascii="Times New Roman" w:hAnsi="Times New Roman" w:eastAsia="Times New Roman" w:cs="Times New Roman"/>
          <w:b/>
          <w:sz w:val="24"/>
          <w:szCs w:val="24"/>
        </w:rPr>
        <w:t>Confidentiality</w:t>
      </w:r>
      <w:r>
        <w:rPr>
          <w:rFonts w:ascii="Times New Roman" w:hAnsi="Times New Roman" w:eastAsia="Times New Roman" w:cs="Times New Roman"/>
          <w:sz w:val="24"/>
          <w:szCs w:val="24"/>
        </w:rPr>
        <w:t>: Information will be kept confiden</w:t>
      </w:r>
      <w:r>
        <w:rPr>
          <w:rFonts w:ascii="Times New Roman" w:hAnsi="Times New Roman" w:eastAsia="Times New Roman" w:cs="Times New Roman"/>
          <w:sz w:val="24"/>
          <w:szCs w:val="24"/>
        </w:rPr>
        <w:t xml:space="preserve">tial by the investigators. Names or other identifying or identified information will not be kept with the data. The only other use will be to include excerpts or copies in the assignment submitted, but names and other identifying or identified information </w:t>
      </w:r>
      <w:r>
        <w:rPr>
          <w:rFonts w:ascii="Times New Roman" w:hAnsi="Times New Roman" w:eastAsia="Times New Roman" w:cs="Times New Roman"/>
          <w:sz w:val="24"/>
          <w:szCs w:val="24"/>
        </w:rPr>
        <w:t>will not be submitted.</w:t>
      </w:r>
    </w:p>
    <w:p w:rsidR="00867B86" w:rsidRDefault="00867B86" w14:paraId="0000010C" w14:textId="77777777">
      <w:pPr>
        <w:rPr>
          <w:rFonts w:ascii="Times New Roman" w:hAnsi="Times New Roman" w:eastAsia="Times New Roman" w:cs="Times New Roman"/>
          <w:sz w:val="50"/>
          <w:szCs w:val="50"/>
        </w:rPr>
      </w:pPr>
    </w:p>
    <w:p w:rsidR="00867B86" w:rsidRDefault="00867B86" w14:paraId="0000010D" w14:textId="77777777">
      <w:pPr>
        <w:rPr>
          <w:rFonts w:ascii="Times New Roman" w:hAnsi="Times New Roman" w:eastAsia="Times New Roman" w:cs="Times New Roman"/>
          <w:sz w:val="50"/>
          <w:szCs w:val="50"/>
        </w:rPr>
      </w:pPr>
    </w:p>
    <w:p w:rsidR="00867B86" w:rsidRDefault="00867B86" w14:paraId="0000010E" w14:textId="77777777">
      <w:pPr>
        <w:rPr>
          <w:rFonts w:ascii="Times New Roman" w:hAnsi="Times New Roman" w:eastAsia="Times New Roman" w:cs="Times New Roman"/>
          <w:sz w:val="50"/>
          <w:szCs w:val="50"/>
        </w:rPr>
      </w:pPr>
    </w:p>
    <w:p w:rsidR="00867B86" w:rsidRDefault="00867B86" w14:paraId="0000010F" w14:textId="77777777">
      <w:pPr>
        <w:rPr>
          <w:rFonts w:ascii="Times New Roman" w:hAnsi="Times New Roman" w:eastAsia="Times New Roman" w:cs="Times New Roman"/>
          <w:sz w:val="50"/>
          <w:szCs w:val="50"/>
        </w:rPr>
      </w:pPr>
    </w:p>
    <w:p w:rsidR="00867B86" w:rsidRDefault="00867B86" w14:paraId="00000110" w14:textId="77777777">
      <w:pPr>
        <w:rPr>
          <w:rFonts w:ascii="Times New Roman" w:hAnsi="Times New Roman" w:eastAsia="Times New Roman" w:cs="Times New Roman"/>
          <w:sz w:val="50"/>
          <w:szCs w:val="50"/>
        </w:rPr>
      </w:pPr>
    </w:p>
    <w:p w:rsidR="00867B86" w:rsidRDefault="00867B86" w14:paraId="00000111" w14:textId="77777777">
      <w:pPr>
        <w:rPr>
          <w:rFonts w:ascii="Times New Roman" w:hAnsi="Times New Roman" w:eastAsia="Times New Roman" w:cs="Times New Roman"/>
          <w:sz w:val="50"/>
          <w:szCs w:val="50"/>
        </w:rPr>
      </w:pPr>
    </w:p>
    <w:p w:rsidR="00867B86" w:rsidRDefault="00867B86" w14:paraId="00000112" w14:textId="77777777">
      <w:pPr>
        <w:rPr>
          <w:rFonts w:ascii="Times New Roman" w:hAnsi="Times New Roman" w:eastAsia="Times New Roman" w:cs="Times New Roman"/>
          <w:sz w:val="50"/>
          <w:szCs w:val="50"/>
        </w:rPr>
      </w:pPr>
    </w:p>
    <w:p w:rsidR="00867B86" w:rsidRDefault="00867B86" w14:paraId="00000113" w14:textId="77777777">
      <w:pPr>
        <w:rPr>
          <w:rFonts w:ascii="Times New Roman" w:hAnsi="Times New Roman" w:eastAsia="Times New Roman" w:cs="Times New Roman"/>
          <w:sz w:val="50"/>
          <w:szCs w:val="50"/>
        </w:rPr>
      </w:pPr>
    </w:p>
    <w:p w:rsidR="00867B86" w:rsidRDefault="00867B86" w14:paraId="00000114" w14:textId="77777777">
      <w:pPr>
        <w:rPr>
          <w:rFonts w:ascii="Times New Roman" w:hAnsi="Times New Roman" w:eastAsia="Times New Roman" w:cs="Times New Roman"/>
          <w:sz w:val="50"/>
          <w:szCs w:val="50"/>
        </w:rPr>
      </w:pPr>
    </w:p>
    <w:p w:rsidR="00867B86" w:rsidRDefault="00867B86" w14:paraId="00000115" w14:textId="77777777">
      <w:pPr>
        <w:rPr>
          <w:rFonts w:ascii="Times New Roman" w:hAnsi="Times New Roman" w:eastAsia="Times New Roman" w:cs="Times New Roman"/>
          <w:sz w:val="50"/>
          <w:szCs w:val="50"/>
        </w:rPr>
      </w:pPr>
    </w:p>
    <w:p w:rsidR="00867B86" w:rsidRDefault="00867B86" w14:paraId="00000116" w14:textId="77777777">
      <w:pPr>
        <w:rPr>
          <w:rFonts w:ascii="Times New Roman" w:hAnsi="Times New Roman" w:eastAsia="Times New Roman" w:cs="Times New Roman"/>
          <w:sz w:val="50"/>
          <w:szCs w:val="50"/>
        </w:rPr>
      </w:pPr>
    </w:p>
    <w:p w:rsidR="00867B86" w:rsidRDefault="00867B86" w14:paraId="00000117" w14:textId="77777777">
      <w:pPr>
        <w:rPr>
          <w:rFonts w:ascii="Times New Roman" w:hAnsi="Times New Roman" w:eastAsia="Times New Roman" w:cs="Times New Roman"/>
          <w:sz w:val="50"/>
          <w:szCs w:val="50"/>
        </w:rPr>
      </w:pPr>
    </w:p>
    <w:p w:rsidR="00867B86" w:rsidRDefault="00867B86" w14:paraId="00000118" w14:textId="77777777">
      <w:pPr>
        <w:rPr>
          <w:rFonts w:ascii="Times New Roman" w:hAnsi="Times New Roman" w:eastAsia="Times New Roman" w:cs="Times New Roman"/>
          <w:sz w:val="50"/>
          <w:szCs w:val="50"/>
        </w:rPr>
      </w:pPr>
    </w:p>
    <w:p w:rsidR="00867B86" w:rsidRDefault="00867B86" w14:paraId="00000119" w14:textId="77777777">
      <w:pPr>
        <w:rPr>
          <w:rFonts w:ascii="Times New Roman" w:hAnsi="Times New Roman" w:eastAsia="Times New Roman" w:cs="Times New Roman"/>
          <w:sz w:val="50"/>
          <w:szCs w:val="50"/>
        </w:rPr>
      </w:pPr>
    </w:p>
    <w:p w:rsidR="00867B86" w:rsidRDefault="00CE436D" w14:paraId="0000011A" w14:textId="77777777">
      <w:pPr>
        <w:pStyle w:val="Heading3"/>
        <w:rPr>
          <w:rFonts w:ascii="Times New Roman" w:hAnsi="Times New Roman" w:eastAsia="Times New Roman" w:cs="Times New Roman"/>
          <w:color w:val="000000"/>
          <w:sz w:val="38"/>
          <w:szCs w:val="38"/>
        </w:rPr>
      </w:pPr>
      <w:bookmarkStart w:name="_ps85ad9yymb9" w:colFirst="0" w:colLast="0" w:id="16"/>
      <w:bookmarkEnd w:id="16"/>
      <w:r>
        <w:rPr>
          <w:rFonts w:ascii="Times New Roman" w:hAnsi="Times New Roman" w:eastAsia="Times New Roman" w:cs="Times New Roman"/>
          <w:color w:val="000000"/>
          <w:sz w:val="38"/>
          <w:szCs w:val="38"/>
        </w:rPr>
        <w:t>Appendix 2: Consent Form</w:t>
      </w:r>
    </w:p>
    <w:p w:rsidR="00867B86" w:rsidRDefault="00CE436D" w14:paraId="0000011B" w14:textId="77777777">
      <w:pPr>
        <w:spacing w:line="360" w:lineRule="auto"/>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Pr>
        <w:t>Consent Form: The Impact of COVID-19 on Undergraduate University of Toronto Students</w:t>
      </w:r>
    </w:p>
    <w:p w:rsidR="00867B86" w:rsidRDefault="00CE436D" w14:paraId="0000011C" w14:textId="77777777">
      <w:pPr>
        <w:spacing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 hereby consent to participate in a research study conducted by Yuxin and </w:t>
      </w:r>
      <w:proofErr w:type="spellStart"/>
      <w:r>
        <w:rPr>
          <w:rFonts w:ascii="Times New Roman" w:hAnsi="Times New Roman" w:eastAsia="Times New Roman" w:cs="Times New Roman"/>
          <w:sz w:val="24"/>
          <w:szCs w:val="24"/>
        </w:rPr>
        <w:t>Farin</w:t>
      </w:r>
      <w:proofErr w:type="spellEnd"/>
      <w:r>
        <w:rPr>
          <w:rFonts w:ascii="Times New Roman" w:hAnsi="Times New Roman" w:eastAsia="Times New Roman" w:cs="Times New Roman"/>
          <w:sz w:val="24"/>
          <w:szCs w:val="24"/>
        </w:rPr>
        <w:t xml:space="preserve"> for an assignment in the University of Toronto Computer Science course CSC318 The Design of Interactive Computational Media.</w:t>
      </w:r>
    </w:p>
    <w:p w:rsidR="00867B86" w:rsidRDefault="00CE436D" w14:paraId="0000011D" w14:textId="77777777">
      <w:pPr>
        <w:spacing w:line="360" w:lineRule="auto"/>
        <w:ind w:firstLine="720"/>
        <w:rPr>
          <w:rFonts w:ascii="Times New Roman" w:hAnsi="Times New Roman" w:eastAsia="Times New Roman" w:cs="Times New Roman"/>
          <w:sz w:val="24"/>
          <w:szCs w:val="24"/>
        </w:rPr>
      </w:pPr>
      <w:r w:rsidRPr="2460D266" w:rsidR="445AA2FD">
        <w:rPr>
          <w:rFonts w:ascii="Times New Roman" w:hAnsi="Times New Roman" w:eastAsia="Times New Roman" w:cs="Times New Roman"/>
          <w:sz w:val="24"/>
          <w:szCs w:val="24"/>
        </w:rPr>
        <w:t xml:space="preserve">I agree to participate in this study, the purpose </w:t>
      </w:r>
      <w:r w:rsidRPr="2460D266" w:rsidR="445AA2FD">
        <w:rPr>
          <w:rFonts w:ascii="Times New Roman" w:hAnsi="Times New Roman" w:eastAsia="Times New Roman" w:cs="Times New Roman"/>
          <w:sz w:val="24"/>
          <w:szCs w:val="24"/>
        </w:rPr>
        <w:t xml:space="preserve">of which is to understand undergraduate students at the University of Toronto by interviewing them </w:t>
      </w:r>
      <w:del w:author="Yuxin Chen" w:date="2022-05-25T22:53:55.49Z" w:id="1591705263">
        <w:r w:rsidRPr="2460D266" w:rsidDel="445AA2FD">
          <w:rPr>
            <w:rFonts w:ascii="Times New Roman" w:hAnsi="Times New Roman" w:eastAsia="Times New Roman" w:cs="Times New Roman"/>
            <w:sz w:val="24"/>
            <w:szCs w:val="24"/>
          </w:rPr>
          <w:delText>and the teaching staff</w:delText>
        </w:r>
      </w:del>
      <w:r w:rsidRPr="2460D266" w:rsidR="445AA2FD">
        <w:rPr>
          <w:rFonts w:ascii="Times New Roman" w:hAnsi="Times New Roman" w:eastAsia="Times New Roman" w:cs="Times New Roman"/>
          <w:sz w:val="24"/>
          <w:szCs w:val="24"/>
        </w:rPr>
        <w:t xml:space="preserve"> to help us derive requirements for the design of novel interactive computational media. </w:t>
      </w:r>
    </w:p>
    <w:p w:rsidR="00867B86" w:rsidRDefault="00867B86" w14:paraId="0000011E" w14:textId="77777777">
      <w:pPr>
        <w:spacing w:line="360" w:lineRule="auto"/>
        <w:rPr>
          <w:rFonts w:ascii="Times New Roman" w:hAnsi="Times New Roman" w:eastAsia="Times New Roman" w:cs="Times New Roman"/>
          <w:sz w:val="24"/>
          <w:szCs w:val="24"/>
        </w:rPr>
      </w:pPr>
    </w:p>
    <w:p w:rsidR="00867B86" w:rsidRDefault="00CE436D" w14:paraId="0000011F"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I understand that</w:t>
      </w:r>
    </w:p>
    <w:p w:rsidR="00867B86" w:rsidRDefault="00CE436D" w14:paraId="00000120" w14:textId="77777777">
      <w:pPr>
        <w:numPr>
          <w:ilvl w:val="0"/>
          <w:numId w:val="2"/>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procedures to be used </w:t>
      </w:r>
      <w:r>
        <w:rPr>
          <w:rFonts w:ascii="Times New Roman" w:hAnsi="Times New Roman" w:eastAsia="Times New Roman" w:cs="Times New Roman"/>
          <w:sz w:val="24"/>
          <w:szCs w:val="24"/>
        </w:rPr>
        <w:t>are a 15 minutes-long, semi-structured online interview</w:t>
      </w:r>
    </w:p>
    <w:p w:rsidR="00867B86" w:rsidRDefault="00CE436D" w14:paraId="00000121" w14:textId="77777777">
      <w:pPr>
        <w:numPr>
          <w:ilvl w:val="0"/>
          <w:numId w:val="2"/>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 will receive no compensation for my participation.</w:t>
      </w:r>
    </w:p>
    <w:p w:rsidR="00867B86" w:rsidRDefault="00CE436D" w14:paraId="00000122" w14:textId="77777777">
      <w:pPr>
        <w:numPr>
          <w:ilvl w:val="0"/>
          <w:numId w:val="2"/>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 am free to withdraw before or any time during the study without the need to give any explanation.</w:t>
      </w:r>
    </w:p>
    <w:p w:rsidR="00867B86" w:rsidRDefault="00CE436D" w14:paraId="00000123" w14:textId="77777777">
      <w:pPr>
        <w:numPr>
          <w:ilvl w:val="0"/>
          <w:numId w:val="2"/>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All materials and results will be kept confidential, and, in particular, that my name and any identifying or identified information will not be associated with the data.</w:t>
      </w:r>
    </w:p>
    <w:p w:rsidR="00867B86" w:rsidRDefault="00867B86" w14:paraId="00000124" w14:textId="77777777">
      <w:pPr>
        <w:spacing w:line="360" w:lineRule="auto"/>
        <w:rPr>
          <w:rFonts w:ascii="Times New Roman" w:hAnsi="Times New Roman" w:eastAsia="Times New Roman" w:cs="Times New Roman"/>
          <w:sz w:val="24"/>
          <w:szCs w:val="24"/>
        </w:rPr>
      </w:pPr>
    </w:p>
    <w:p w:rsidR="00867B86" w:rsidRDefault="00CE436D" w14:paraId="00000125"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PARTICIPANT</w:t>
      </w:r>
    </w:p>
    <w:p w:rsidR="00867B86" w:rsidRDefault="00CE436D" w14:paraId="00000126" w14:textId="77777777">
      <w:pPr>
        <w:spacing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Name (please print): </w:t>
      </w:r>
    </w:p>
    <w:p w:rsidR="00867B86" w:rsidRDefault="00CE436D" w14:paraId="00000127" w14:textId="77777777">
      <w:pPr>
        <w:spacing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Signature:                                                                    Date: </w:t>
      </w:r>
    </w:p>
    <w:p w:rsidR="00867B86" w:rsidRDefault="00867B86" w14:paraId="00000128" w14:textId="77777777">
      <w:pPr>
        <w:spacing w:line="360" w:lineRule="auto"/>
        <w:rPr>
          <w:rFonts w:ascii="Times New Roman" w:hAnsi="Times New Roman" w:eastAsia="Times New Roman" w:cs="Times New Roman"/>
          <w:sz w:val="24"/>
          <w:szCs w:val="24"/>
        </w:rPr>
      </w:pPr>
    </w:p>
    <w:p w:rsidR="00867B86" w:rsidRDefault="00CE436D" w14:paraId="00000129"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INVESTIGATORS</w:t>
      </w:r>
    </w:p>
    <w:p w:rsidR="00867B86" w:rsidRDefault="00CE436D" w14:paraId="0000012A" w14:textId="77777777">
      <w:pPr>
        <w:spacing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Name: Yuxin Chen                                                      Signature: </w:t>
      </w:r>
    </w:p>
    <w:p w:rsidR="00867B86" w:rsidRDefault="00CE436D" w14:paraId="0000012B" w14:textId="77777777">
      <w:pPr>
        <w:spacing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Name: </w:t>
      </w:r>
      <w:proofErr w:type="spellStart"/>
      <w:r>
        <w:rPr>
          <w:rFonts w:ascii="Times New Roman" w:hAnsi="Times New Roman" w:eastAsia="Times New Roman" w:cs="Times New Roman"/>
          <w:sz w:val="24"/>
          <w:szCs w:val="24"/>
        </w:rPr>
        <w:t>Farin</w:t>
      </w:r>
      <w:proofErr w:type="spellEnd"/>
      <w:r>
        <w:rPr>
          <w:rFonts w:ascii="Times New Roman" w:hAnsi="Times New Roman" w:eastAsia="Times New Roman" w:cs="Times New Roman"/>
          <w:sz w:val="24"/>
          <w:szCs w:val="24"/>
        </w:rPr>
        <w:t xml:space="preserve"> Hossain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Signature: </w:t>
      </w:r>
    </w:p>
    <w:sectPr w:rsidR="00867B86">
      <w:headerReference w:type="default" r:id="rId10"/>
      <w:footerReference w:type="default" r:id="rId11"/>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CE436D" w14:paraId="6D2416B2" w14:textId="77777777">
      <w:pPr>
        <w:spacing w:line="240" w:lineRule="auto"/>
      </w:pPr>
      <w:r>
        <w:separator/>
      </w:r>
    </w:p>
  </w:endnote>
  <w:endnote w:type="continuationSeparator" w:id="0">
    <w:p w:rsidR="00000000" w:rsidRDefault="00CE436D" w14:paraId="1B6DDB80" w14:textId="77777777">
      <w:pPr>
        <w:spacing w:line="240" w:lineRule="auto"/>
      </w:pPr>
      <w:r>
        <w:continuationSeparator/>
      </w:r>
    </w:p>
  </w:endnote>
  <w:endnote w:type="continuationNotice" w:id="1">
    <w:p w:rsidR="00B57312" w:rsidRDefault="00B57312" w14:paraId="3E69E6F6"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7B86" w:rsidRDefault="00CE436D" w14:paraId="0000012C" w14:textId="0A291CB4">
    <w:pPr>
      <w:jc w:val="right"/>
    </w:pPr>
    <w:r>
      <w:fldChar w:fldCharType="begin"/>
    </w:r>
    <w:r>
      <w:instrText>PAGE</w:instrText>
    </w:r>
    <w:r>
      <w:fldChar w:fldCharType="separate"/>
    </w:r>
    <w:r w:rsidR="006D7D0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CE436D" w14:paraId="3444C92C" w14:textId="77777777">
      <w:pPr>
        <w:spacing w:line="240" w:lineRule="auto"/>
      </w:pPr>
      <w:r>
        <w:separator/>
      </w:r>
    </w:p>
  </w:footnote>
  <w:footnote w:type="continuationSeparator" w:id="0">
    <w:p w:rsidR="00000000" w:rsidRDefault="00CE436D" w14:paraId="1A5E5160" w14:textId="77777777">
      <w:pPr>
        <w:spacing w:line="240" w:lineRule="auto"/>
      </w:pPr>
      <w:r>
        <w:continuationSeparator/>
      </w:r>
    </w:p>
  </w:footnote>
  <w:footnote w:type="continuationNotice" w:id="1">
    <w:p w:rsidR="00B57312" w:rsidRDefault="00B57312" w14:paraId="3EA27EC6"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7B86" w:rsidRDefault="00867B86" w14:paraId="0000012D"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multiLevelType xmlns:w="http://schemas.openxmlformats.org/wordprocessingml/2006/main" w:val="multilevel"/>
    <w:lvl xmlns:w="http://schemas.openxmlformats.org/wordprocessingml/2006/main" w:ilvl="0">
      <w:start w:val="1"/>
      <w:numFmt w:val="lowerLetter"/>
      <w:lvlText w:val="%2."/>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8C2679C"/>
    <w:multiLevelType w:val="multilevel"/>
    <w:tmpl w:val="18028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C600F1"/>
    <w:multiLevelType w:val="multilevel"/>
    <w:tmpl w:val="7F345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8E24CA"/>
    <w:multiLevelType w:val="multilevel"/>
    <w:tmpl w:val="227C7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C86A7E"/>
    <w:multiLevelType w:val="multilevel"/>
    <w:tmpl w:val="53845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6846AA"/>
    <w:multiLevelType w:val="multilevel"/>
    <w:tmpl w:val="5232B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43375C"/>
    <w:multiLevelType w:val="multilevel"/>
    <w:tmpl w:val="0AAA5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BD7A9E"/>
    <w:multiLevelType w:val="hybridMultilevel"/>
    <w:tmpl w:val="94AAB3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8">
    <w:abstractNumId w:val="7"/>
  </w:num>
  <w:num w:numId="1" w16cid:durableId="246305663">
    <w:abstractNumId w:val="0"/>
  </w:num>
  <w:num w:numId="2" w16cid:durableId="612132329">
    <w:abstractNumId w:val="2"/>
  </w:num>
  <w:num w:numId="3" w16cid:durableId="1342660087">
    <w:abstractNumId w:val="1"/>
  </w:num>
  <w:num w:numId="4" w16cid:durableId="1576165326">
    <w:abstractNumId w:val="5"/>
  </w:num>
  <w:num w:numId="5" w16cid:durableId="1014066158">
    <w:abstractNumId w:val="3"/>
  </w:num>
  <w:num w:numId="6" w16cid:durableId="1157307818">
    <w:abstractNumId w:val="4"/>
  </w:num>
  <w:num w:numId="7" w16cid:durableId="1475022334">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tru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LMwNjY3tzQ1NzNV0lEKTi0uzszPAykwrAUAKoJgcSwAAAA="/>
  </w:docVars>
  <w:rsids>
    <w:rsidRoot w:val="00867B86"/>
    <w:rsid w:val="00010EDF"/>
    <w:rsid w:val="00097BA2"/>
    <w:rsid w:val="000F7243"/>
    <w:rsid w:val="00195EF2"/>
    <w:rsid w:val="00274D5A"/>
    <w:rsid w:val="0029646E"/>
    <w:rsid w:val="002A3CB0"/>
    <w:rsid w:val="002A76BE"/>
    <w:rsid w:val="00300E9B"/>
    <w:rsid w:val="00327AEA"/>
    <w:rsid w:val="00340723"/>
    <w:rsid w:val="0037223C"/>
    <w:rsid w:val="003F11AB"/>
    <w:rsid w:val="005C6664"/>
    <w:rsid w:val="006B3515"/>
    <w:rsid w:val="006D7D0F"/>
    <w:rsid w:val="00867B86"/>
    <w:rsid w:val="008A6452"/>
    <w:rsid w:val="009969CD"/>
    <w:rsid w:val="009A6824"/>
    <w:rsid w:val="00A23E6E"/>
    <w:rsid w:val="00AF791A"/>
    <w:rsid w:val="00B57312"/>
    <w:rsid w:val="00B95FB2"/>
    <w:rsid w:val="00BE07B1"/>
    <w:rsid w:val="00BF68C5"/>
    <w:rsid w:val="00C21702"/>
    <w:rsid w:val="00CA5700"/>
    <w:rsid w:val="00CE436D"/>
    <w:rsid w:val="00DB6902"/>
    <w:rsid w:val="00FD07CB"/>
    <w:rsid w:val="00FD274B"/>
    <w:rsid w:val="017DBB78"/>
    <w:rsid w:val="01E0ABB4"/>
    <w:rsid w:val="02471C32"/>
    <w:rsid w:val="03E2EC93"/>
    <w:rsid w:val="0514B50E"/>
    <w:rsid w:val="0548E065"/>
    <w:rsid w:val="05850B50"/>
    <w:rsid w:val="06B41CD7"/>
    <w:rsid w:val="0709141A"/>
    <w:rsid w:val="075C2A45"/>
    <w:rsid w:val="09D2953C"/>
    <w:rsid w:val="0B6E659D"/>
    <w:rsid w:val="0BD69C83"/>
    <w:rsid w:val="0D76F4D8"/>
    <w:rsid w:val="0DF60B6B"/>
    <w:rsid w:val="104CEC94"/>
    <w:rsid w:val="124A65FB"/>
    <w:rsid w:val="125C804B"/>
    <w:rsid w:val="12E2A4EB"/>
    <w:rsid w:val="13AC918A"/>
    <w:rsid w:val="193D1430"/>
    <w:rsid w:val="19E8B906"/>
    <w:rsid w:val="1C29A278"/>
    <w:rsid w:val="1F5A1FFD"/>
    <w:rsid w:val="2071EC35"/>
    <w:rsid w:val="21B65148"/>
    <w:rsid w:val="2460D266"/>
    <w:rsid w:val="25DD5447"/>
    <w:rsid w:val="265F5F37"/>
    <w:rsid w:val="26F69770"/>
    <w:rsid w:val="273829C8"/>
    <w:rsid w:val="289267D1"/>
    <w:rsid w:val="28D3FA29"/>
    <w:rsid w:val="294B88D8"/>
    <w:rsid w:val="2EC1131C"/>
    <w:rsid w:val="2FCA6704"/>
    <w:rsid w:val="305CE37D"/>
    <w:rsid w:val="30DBBCA7"/>
    <w:rsid w:val="31663765"/>
    <w:rsid w:val="319A62BC"/>
    <w:rsid w:val="319A62BC"/>
    <w:rsid w:val="31BEC610"/>
    <w:rsid w:val="33E62E11"/>
    <w:rsid w:val="3424F24F"/>
    <w:rsid w:val="359954D4"/>
    <w:rsid w:val="35C0C2B0"/>
    <w:rsid w:val="375C9311"/>
    <w:rsid w:val="38F86372"/>
    <w:rsid w:val="3D0017F1"/>
    <w:rsid w:val="3D7F2E84"/>
    <w:rsid w:val="42002C87"/>
    <w:rsid w:val="4351A924"/>
    <w:rsid w:val="43AC95AF"/>
    <w:rsid w:val="445AA2FD"/>
    <w:rsid w:val="4B5F17EE"/>
    <w:rsid w:val="4B9E7F37"/>
    <w:rsid w:val="4BA50AFC"/>
    <w:rsid w:val="4BB2C591"/>
    <w:rsid w:val="4D3A4F98"/>
    <w:rsid w:val="4E5392C1"/>
    <w:rsid w:val="4EE34316"/>
    <w:rsid w:val="4F80FD9C"/>
    <w:rsid w:val="4FEF6322"/>
    <w:rsid w:val="5071F05A"/>
    <w:rsid w:val="51287713"/>
    <w:rsid w:val="56512875"/>
    <w:rsid w:val="56F77877"/>
    <w:rsid w:val="58E1228B"/>
    <w:rsid w:val="5ACF5959"/>
    <w:rsid w:val="5D18F99F"/>
    <w:rsid w:val="5EB4CA00"/>
    <w:rsid w:val="620484BA"/>
    <w:rsid w:val="643F2687"/>
    <w:rsid w:val="658C24C9"/>
    <w:rsid w:val="69A6DA87"/>
    <w:rsid w:val="69DCC0B3"/>
    <w:rsid w:val="6A78BE49"/>
    <w:rsid w:val="6BC6AF11"/>
    <w:rsid w:val="6C717373"/>
    <w:rsid w:val="6F39ECE3"/>
    <w:rsid w:val="709A2034"/>
    <w:rsid w:val="70CED770"/>
    <w:rsid w:val="7235F095"/>
    <w:rsid w:val="74067832"/>
    <w:rsid w:val="78ECECAF"/>
    <w:rsid w:val="797244EB"/>
    <w:rsid w:val="7DEEBD15"/>
    <w:rsid w:val="7E7A64EC"/>
    <w:rsid w:val="7EA57389"/>
    <w:rsid w:val="7F511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EBB62"/>
  <w15:docId w15:val="{C47A68A5-FD64-4824-96E7-90146E91B4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宋体" w:cs="Arial"/>
        <w:sz w:val="22"/>
        <w:szCs w:val="22"/>
        <w:lang w:val="en-CA"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Revision">
    <w:name w:val="Revision"/>
    <w:hidden/>
    <w:uiPriority w:val="99"/>
    <w:semiHidden/>
    <w:rsid w:val="006D7D0F"/>
    <w:pPr>
      <w:spacing w:line="240" w:lineRule="auto"/>
    </w:pPr>
  </w:style>
  <w:style w:type="paragraph" w:styleId="Header">
    <w:name w:val="header"/>
    <w:basedOn w:val="Normal"/>
    <w:link w:val="HeaderChar"/>
    <w:uiPriority w:val="99"/>
    <w:semiHidden/>
    <w:unhideWhenUsed/>
    <w:rsid w:val="00B57312"/>
    <w:pPr>
      <w:tabs>
        <w:tab w:val="center" w:pos="4320"/>
        <w:tab w:val="right" w:pos="8640"/>
      </w:tabs>
      <w:spacing w:line="240" w:lineRule="auto"/>
    </w:pPr>
  </w:style>
  <w:style w:type="character" w:styleId="HeaderChar" w:customStyle="1">
    <w:name w:val="Header Char"/>
    <w:basedOn w:val="DefaultParagraphFont"/>
    <w:link w:val="Header"/>
    <w:uiPriority w:val="99"/>
    <w:semiHidden/>
    <w:rsid w:val="00B57312"/>
  </w:style>
  <w:style w:type="paragraph" w:styleId="Footer">
    <w:name w:val="footer"/>
    <w:basedOn w:val="Normal"/>
    <w:link w:val="FooterChar"/>
    <w:uiPriority w:val="99"/>
    <w:semiHidden/>
    <w:unhideWhenUsed/>
    <w:rsid w:val="00B57312"/>
    <w:pPr>
      <w:tabs>
        <w:tab w:val="center" w:pos="4320"/>
        <w:tab w:val="right" w:pos="8640"/>
      </w:tabs>
      <w:spacing w:line="240" w:lineRule="auto"/>
    </w:pPr>
  </w:style>
  <w:style w:type="character" w:styleId="FooterChar" w:customStyle="1">
    <w:name w:val="Footer Char"/>
    <w:basedOn w:val="DefaultParagraphFont"/>
    <w:link w:val="Footer"/>
    <w:uiPriority w:val="99"/>
    <w:semiHidden/>
    <w:rsid w:val="00B57312"/>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a778ed256992429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1c29817-c0b2-4635-89c2-398e20cc2f20}"/>
      </w:docPartPr>
      <w:docPartBody>
        <w:p w14:paraId="2F1AC19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E9CC9EB966F047A10E8CE1AA3E2E6D" ma:contentTypeVersion="0" ma:contentTypeDescription="Create a new document." ma:contentTypeScope="" ma:versionID="e9d0e682d17ebcfc0a3bb004f5569f5e">
  <xsd:schema xmlns:xsd="http://www.w3.org/2001/XMLSchema" xmlns:xs="http://www.w3.org/2001/XMLSchema" xmlns:p="http://schemas.microsoft.com/office/2006/metadata/properties" targetNamespace="http://schemas.microsoft.com/office/2006/metadata/properties" ma:root="true" ma:fieldsID="dae3ce9f3ca0798e73218d619b5d31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A1B95B-8CF6-40CA-805D-A1B38EBC40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85296AA-0A1E-4DA2-8DA4-CA9D1A285B18}">
  <ds:schemaRefs>
    <ds:schemaRef ds:uri="http://schemas.microsoft.com/sharepoint/v3/contenttype/forms"/>
  </ds:schemaRefs>
</ds:datastoreItem>
</file>

<file path=customXml/itemProps3.xml><?xml version="1.0" encoding="utf-8"?>
<ds:datastoreItem xmlns:ds="http://schemas.openxmlformats.org/officeDocument/2006/customXml" ds:itemID="{1B42A259-998A-43AF-AE45-B5E0548849E7}">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Katy Chen</dc:creator>
  <lastModifiedBy>Yuxin Chen</lastModifiedBy>
  <revision>19</revision>
  <dcterms:created xsi:type="dcterms:W3CDTF">2022-05-25T21:15:00.0000000Z</dcterms:created>
  <dcterms:modified xsi:type="dcterms:W3CDTF">2022-05-25T22:54:20.4449967Z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0x01010055E9CC9EB966F047A10E8CE1AA3E2E6D</vt:lpwstr>
  </property>
</Properties>
</file>